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F2181" w14:textId="5767920A" w:rsidR="00C25549" w:rsidRDefault="00C25549" w:rsidP="00C25549">
      <w:pPr>
        <w:jc w:val="center"/>
        <w:rPr>
          <w:rFonts w:ascii="Calibri" w:eastAsia="Calibri" w:hAnsi="Calibri" w:cs="Times New Roman"/>
          <w:u w:val="single"/>
        </w:rPr>
      </w:pPr>
      <w:r>
        <w:rPr>
          <w:rFonts w:ascii="Calibri" w:eastAsia="Calibri" w:hAnsi="Calibri" w:cs="Times New Roman"/>
          <w:u w:val="single"/>
        </w:rPr>
        <w:t>SISPA</w:t>
      </w:r>
    </w:p>
    <w:p w14:paraId="43658129" w14:textId="10D395D9" w:rsidR="00283C5B" w:rsidRDefault="00C25549" w:rsidP="00283C5B">
      <w:pPr>
        <w:rPr>
          <w:rFonts w:ascii="Calibri" w:eastAsia="Calibri" w:hAnsi="Calibri" w:cs="Times New Roman"/>
          <w:u w:val="single"/>
        </w:rPr>
      </w:pPr>
      <w:r w:rsidRPr="00C25549">
        <w:rPr>
          <w:rFonts w:ascii="Calibri" w:eastAsia="Calibri" w:hAnsi="Calibri" w:cs="Times New Roman"/>
          <w:u w:val="single"/>
        </w:rPr>
        <w:t xml:space="preserve">cDNA first strand </w:t>
      </w:r>
      <w:r w:rsidR="00283C5B">
        <w:rPr>
          <w:rFonts w:ascii="Calibri" w:eastAsia="Calibri" w:hAnsi="Calibri" w:cs="Times New Roman"/>
          <w:u w:val="single"/>
        </w:rPr>
        <w:t>s</w:t>
      </w:r>
      <w:r w:rsidRPr="00C25549">
        <w:rPr>
          <w:rFonts w:ascii="Calibri" w:eastAsia="Calibri" w:hAnsi="Calibri" w:cs="Times New Roman"/>
          <w:u w:val="single"/>
        </w:rPr>
        <w:t>ynthesis</w:t>
      </w:r>
    </w:p>
    <w:p w14:paraId="202852B7" w14:textId="45FA08C0" w:rsidR="000D39D0" w:rsidRDefault="000D39D0" w:rsidP="00283C5B">
      <w:pPr>
        <w:rPr>
          <w:rFonts w:ascii="Calibri" w:eastAsia="Calibri" w:hAnsi="Calibri" w:cs="Times New Roman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39D0" w14:paraId="71EB70A7" w14:textId="77777777" w:rsidTr="000D39D0">
        <w:tc>
          <w:tcPr>
            <w:tcW w:w="4508" w:type="dxa"/>
          </w:tcPr>
          <w:p w14:paraId="23D7A760" w14:textId="33218F99" w:rsidR="000D39D0" w:rsidRPr="000D39D0" w:rsidRDefault="000D39D0" w:rsidP="00283C5B">
            <w:pPr>
              <w:rPr>
                <w:rFonts w:ascii="Calibri" w:eastAsia="Calibri" w:hAnsi="Calibri" w:cs="Times New Roman"/>
                <w:b/>
                <w:bCs/>
              </w:rPr>
            </w:pPr>
            <w:r w:rsidRPr="000D39D0">
              <w:rPr>
                <w:rFonts w:ascii="Calibri" w:eastAsia="Calibri" w:hAnsi="Calibri" w:cs="Times New Roman"/>
                <w:b/>
                <w:bCs/>
              </w:rPr>
              <w:t>Primer</w:t>
            </w:r>
          </w:p>
        </w:tc>
        <w:tc>
          <w:tcPr>
            <w:tcW w:w="4508" w:type="dxa"/>
          </w:tcPr>
          <w:p w14:paraId="233CE35F" w14:textId="53BDFC99" w:rsidR="000D39D0" w:rsidRPr="000D39D0" w:rsidRDefault="000D39D0" w:rsidP="00283C5B">
            <w:pPr>
              <w:rPr>
                <w:rFonts w:ascii="Calibri" w:eastAsia="Calibri" w:hAnsi="Calibri" w:cs="Times New Roman"/>
                <w:b/>
                <w:bCs/>
              </w:rPr>
            </w:pPr>
            <w:r w:rsidRPr="000D39D0">
              <w:rPr>
                <w:rFonts w:ascii="Calibri" w:eastAsia="Calibri" w:hAnsi="Calibri" w:cs="Times New Roman"/>
                <w:b/>
                <w:bCs/>
              </w:rPr>
              <w:t>Sequence</w:t>
            </w:r>
            <w:r>
              <w:rPr>
                <w:rFonts w:ascii="Calibri" w:eastAsia="Calibri" w:hAnsi="Calibri" w:cs="Times New Roman"/>
                <w:b/>
                <w:bCs/>
              </w:rPr>
              <w:t xml:space="preserve"> (5’ &gt; 3’)</w:t>
            </w:r>
          </w:p>
        </w:tc>
      </w:tr>
      <w:tr w:rsidR="000D39D0" w14:paraId="603A30A4" w14:textId="77777777" w:rsidTr="000D39D0">
        <w:tc>
          <w:tcPr>
            <w:tcW w:w="4508" w:type="dxa"/>
          </w:tcPr>
          <w:p w14:paraId="704D98E5" w14:textId="647FDF40" w:rsidR="000D39D0" w:rsidRPr="000D39D0" w:rsidRDefault="000D39D0" w:rsidP="00283C5B">
            <w:pPr>
              <w:rPr>
                <w:rFonts w:ascii="Calibri" w:eastAsia="Calibri" w:hAnsi="Calibri" w:cs="Times New Roman"/>
                <w:i/>
                <w:iCs/>
              </w:rPr>
            </w:pPr>
            <w:r w:rsidRPr="000D39D0">
              <w:rPr>
                <w:rFonts w:ascii="Calibri" w:eastAsia="Calibri" w:hAnsi="Calibri" w:cs="Times New Roman"/>
                <w:i/>
                <w:iCs/>
              </w:rPr>
              <w:t>Sol-A primer</w:t>
            </w:r>
          </w:p>
        </w:tc>
        <w:tc>
          <w:tcPr>
            <w:tcW w:w="4508" w:type="dxa"/>
          </w:tcPr>
          <w:p w14:paraId="6BEF8E7D" w14:textId="65D009B4" w:rsidR="000D39D0" w:rsidRPr="000D39D0" w:rsidRDefault="000D39D0" w:rsidP="00283C5B">
            <w:r>
              <w:rPr>
                <w:rStyle w:val="triplet"/>
              </w:rPr>
              <w:t xml:space="preserve">  GTT</w:t>
            </w:r>
            <w:r>
              <w:t xml:space="preserve"> </w:t>
            </w:r>
            <w:r>
              <w:rPr>
                <w:rStyle w:val="triplet"/>
              </w:rPr>
              <w:t>TCC</w:t>
            </w:r>
            <w:r>
              <w:t xml:space="preserve"> </w:t>
            </w:r>
            <w:r>
              <w:rPr>
                <w:rStyle w:val="triplet"/>
              </w:rPr>
              <w:t>CAC</w:t>
            </w:r>
            <w:r>
              <w:t xml:space="preserve"> </w:t>
            </w:r>
            <w:r>
              <w:rPr>
                <w:rStyle w:val="triplet"/>
              </w:rPr>
              <w:t>TGG</w:t>
            </w:r>
            <w:r>
              <w:t xml:space="preserve"> </w:t>
            </w:r>
            <w:r>
              <w:rPr>
                <w:rStyle w:val="triplet"/>
              </w:rPr>
              <w:t>AGG</w:t>
            </w:r>
            <w:r>
              <w:t xml:space="preserve"> </w:t>
            </w:r>
            <w:r>
              <w:rPr>
                <w:rStyle w:val="triplet"/>
              </w:rPr>
              <w:t>ATA</w:t>
            </w:r>
            <w:r>
              <w:t xml:space="preserve"> </w:t>
            </w:r>
            <w:r>
              <w:rPr>
                <w:rStyle w:val="triplet"/>
              </w:rPr>
              <w:t>NNN</w:t>
            </w:r>
            <w:r>
              <w:t xml:space="preserve"> </w:t>
            </w:r>
            <w:proofErr w:type="spellStart"/>
            <w:r>
              <w:rPr>
                <w:rStyle w:val="triplet"/>
              </w:rPr>
              <w:t>NNN</w:t>
            </w:r>
            <w:proofErr w:type="spellEnd"/>
            <w:r>
              <w:t xml:space="preserve"> </w:t>
            </w:r>
            <w:proofErr w:type="spellStart"/>
            <w:r>
              <w:rPr>
                <w:rStyle w:val="triplet"/>
              </w:rPr>
              <w:t>NNN</w:t>
            </w:r>
            <w:proofErr w:type="spellEnd"/>
            <w:r>
              <w:t xml:space="preserve"> </w:t>
            </w:r>
          </w:p>
        </w:tc>
      </w:tr>
      <w:tr w:rsidR="000D39D0" w14:paraId="4E81A2B5" w14:textId="77777777" w:rsidTr="000D39D0">
        <w:tc>
          <w:tcPr>
            <w:tcW w:w="4508" w:type="dxa"/>
          </w:tcPr>
          <w:p w14:paraId="152E2DE7" w14:textId="1E86C520" w:rsidR="000D39D0" w:rsidRPr="000D39D0" w:rsidRDefault="000D39D0" w:rsidP="00283C5B">
            <w:pPr>
              <w:rPr>
                <w:rFonts w:ascii="Calibri" w:eastAsia="Calibri" w:hAnsi="Calibri" w:cs="Times New Roman"/>
                <w:i/>
                <w:iCs/>
              </w:rPr>
            </w:pPr>
            <w:r w:rsidRPr="000D39D0">
              <w:rPr>
                <w:rFonts w:ascii="Calibri" w:eastAsia="Calibri" w:hAnsi="Calibri" w:cs="Times New Roman"/>
                <w:i/>
                <w:iCs/>
              </w:rPr>
              <w:t>Sol-B primer</w:t>
            </w: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533"/>
            </w:tblGrid>
            <w:tr w:rsidR="000D39D0" w14:paraId="70D6B5EF" w14:textId="77777777" w:rsidTr="000D39D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5F27B94" w14:textId="77777777" w:rsidR="000D39D0" w:rsidRDefault="000D39D0" w:rsidP="000D39D0"/>
              </w:tc>
              <w:tc>
                <w:tcPr>
                  <w:tcW w:w="0" w:type="auto"/>
                  <w:hideMark/>
                </w:tcPr>
                <w:p w14:paraId="527BC238" w14:textId="77777777" w:rsidR="000D39D0" w:rsidRDefault="000D39D0" w:rsidP="000D39D0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triplet"/>
                    </w:rPr>
                    <w:t>GTT</w:t>
                  </w:r>
                  <w:r>
                    <w:t xml:space="preserve"> </w:t>
                  </w:r>
                  <w:r>
                    <w:rPr>
                      <w:rStyle w:val="triplet"/>
                    </w:rPr>
                    <w:t>TCC</w:t>
                  </w:r>
                  <w:r>
                    <w:t xml:space="preserve"> </w:t>
                  </w:r>
                  <w:r>
                    <w:rPr>
                      <w:rStyle w:val="triplet"/>
                    </w:rPr>
                    <w:t>CAC</w:t>
                  </w:r>
                  <w:r>
                    <w:t xml:space="preserve"> </w:t>
                  </w:r>
                  <w:r>
                    <w:rPr>
                      <w:rStyle w:val="triplet"/>
                    </w:rPr>
                    <w:t>TGG</w:t>
                  </w:r>
                  <w:r>
                    <w:t xml:space="preserve"> </w:t>
                  </w:r>
                  <w:r>
                    <w:rPr>
                      <w:rStyle w:val="triplet"/>
                    </w:rPr>
                    <w:t>AGG</w:t>
                  </w:r>
                  <w:r>
                    <w:t xml:space="preserve"> </w:t>
                  </w:r>
                  <w:r>
                    <w:rPr>
                      <w:rStyle w:val="triplet"/>
                    </w:rPr>
                    <w:t>ATA</w:t>
                  </w:r>
                  <w:r>
                    <w:t xml:space="preserve"> </w:t>
                  </w:r>
                </w:p>
              </w:tc>
            </w:tr>
          </w:tbl>
          <w:p w14:paraId="27A3B5C9" w14:textId="77777777" w:rsidR="000D39D0" w:rsidRDefault="000D39D0" w:rsidP="00283C5B">
            <w:pPr>
              <w:rPr>
                <w:rStyle w:val="triplet"/>
              </w:rPr>
            </w:pPr>
          </w:p>
        </w:tc>
      </w:tr>
    </w:tbl>
    <w:p w14:paraId="242E9886" w14:textId="77777777" w:rsidR="000D39D0" w:rsidRDefault="000D39D0" w:rsidP="00283C5B">
      <w:pPr>
        <w:rPr>
          <w:rFonts w:ascii="Calibri" w:eastAsia="Calibri" w:hAnsi="Calibri" w:cs="Times New Roman"/>
          <w:u w:val="single"/>
        </w:rPr>
      </w:pPr>
    </w:p>
    <w:p w14:paraId="4D3F2B16" w14:textId="56D4F91C" w:rsidR="00C25549" w:rsidRPr="00283C5B" w:rsidRDefault="00C25549" w:rsidP="00283C5B">
      <w:pPr>
        <w:rPr>
          <w:rFonts w:ascii="Calibri" w:eastAsia="Calibri" w:hAnsi="Calibri" w:cs="Times New Roman"/>
          <w:u w:val="single"/>
        </w:rPr>
      </w:pPr>
      <w:r w:rsidRPr="00C25549">
        <w:rPr>
          <w:rFonts w:ascii="Calibri" w:eastAsia="Calibri" w:hAnsi="Calibri" w:cs="Times New Roman"/>
        </w:rPr>
        <w:t>Combine initial components in PCR reaction tube, mix by pipetting and briefly centrifuge components.</w:t>
      </w:r>
    </w:p>
    <w:tbl>
      <w:tblPr>
        <w:tblStyle w:val="TableGrid"/>
        <w:tblpPr w:leftFromText="180" w:rightFromText="180" w:vertAnchor="text" w:horzAnchor="page" w:tblpX="1966" w:tblpY="29"/>
        <w:tblW w:w="8784" w:type="dxa"/>
        <w:tblLook w:val="04A0" w:firstRow="1" w:lastRow="0" w:firstColumn="1" w:lastColumn="0" w:noHBand="0" w:noVBand="1"/>
      </w:tblPr>
      <w:tblGrid>
        <w:gridCol w:w="5665"/>
        <w:gridCol w:w="3119"/>
      </w:tblGrid>
      <w:tr w:rsidR="00C25549" w:rsidRPr="00C25549" w14:paraId="076BEF2C" w14:textId="77777777" w:rsidTr="00C25549">
        <w:trPr>
          <w:trHeight w:val="291"/>
        </w:trPr>
        <w:tc>
          <w:tcPr>
            <w:tcW w:w="5665" w:type="dxa"/>
            <w:shd w:val="clear" w:color="auto" w:fill="F2F2F2"/>
          </w:tcPr>
          <w:p w14:paraId="0B64D53E" w14:textId="77777777" w:rsidR="00C25549" w:rsidRPr="00C25549" w:rsidRDefault="00C25549" w:rsidP="00C25549">
            <w:pPr>
              <w:contextualSpacing/>
              <w:rPr>
                <w:rFonts w:ascii="Calibri" w:eastAsia="Calibri" w:hAnsi="Calibri" w:cs="Times New Roman"/>
              </w:rPr>
            </w:pPr>
            <w:r w:rsidRPr="00C25549">
              <w:rPr>
                <w:rFonts w:ascii="Calibri" w:eastAsia="Calibri" w:hAnsi="Calibri" w:cs="Times New Roman"/>
              </w:rPr>
              <w:t>Component</w:t>
            </w:r>
          </w:p>
        </w:tc>
        <w:tc>
          <w:tcPr>
            <w:tcW w:w="3119" w:type="dxa"/>
            <w:shd w:val="clear" w:color="auto" w:fill="F2F2F2"/>
          </w:tcPr>
          <w:p w14:paraId="365574BB" w14:textId="77777777" w:rsidR="00C25549" w:rsidRPr="00C25549" w:rsidRDefault="00C25549" w:rsidP="00C25549">
            <w:pPr>
              <w:contextualSpacing/>
              <w:rPr>
                <w:rFonts w:ascii="Calibri" w:eastAsia="Calibri" w:hAnsi="Calibri" w:cs="Times New Roman"/>
              </w:rPr>
            </w:pPr>
            <w:r w:rsidRPr="00C25549">
              <w:rPr>
                <w:rFonts w:ascii="Calibri" w:eastAsia="Calibri" w:hAnsi="Calibri" w:cs="Times New Roman"/>
              </w:rPr>
              <w:t>Volume</w:t>
            </w:r>
          </w:p>
        </w:tc>
      </w:tr>
      <w:tr w:rsidR="00C25549" w:rsidRPr="00C25549" w14:paraId="3773D6B5" w14:textId="77777777" w:rsidTr="00C25549">
        <w:trPr>
          <w:trHeight w:val="276"/>
        </w:trPr>
        <w:tc>
          <w:tcPr>
            <w:tcW w:w="5665" w:type="dxa"/>
            <w:shd w:val="clear" w:color="auto" w:fill="F2F2F2"/>
          </w:tcPr>
          <w:p w14:paraId="52C3182A" w14:textId="4B2BA901" w:rsidR="00C25549" w:rsidRPr="00C25549" w:rsidRDefault="00424309" w:rsidP="00B04E2E">
            <w:pPr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i/>
              </w:rPr>
              <w:t>40</w:t>
            </w:r>
            <w:r w:rsidR="00B04E2E" w:rsidRPr="007432D8">
              <w:rPr>
                <w:rFonts w:ascii="Calibri" w:eastAsia="Calibri" w:hAnsi="Calibri" w:cs="Times New Roman"/>
                <w:i/>
              </w:rPr>
              <w:t>pmol</w:t>
            </w:r>
            <w:r w:rsidR="00C25549" w:rsidRPr="00C25549">
              <w:rPr>
                <w:rFonts w:ascii="Calibri" w:eastAsia="Calibri" w:hAnsi="Calibri" w:cs="Times New Roman"/>
              </w:rPr>
              <w:t xml:space="preserve"> </w:t>
            </w:r>
            <w:r w:rsidR="00B07292">
              <w:rPr>
                <w:rFonts w:ascii="Calibri" w:eastAsia="Calibri" w:hAnsi="Calibri" w:cs="Times New Roman"/>
              </w:rPr>
              <w:t>Sol-A</w:t>
            </w:r>
            <w:r w:rsidR="00C25549" w:rsidRPr="00C25549">
              <w:rPr>
                <w:rFonts w:ascii="Calibri" w:eastAsia="Calibri" w:hAnsi="Calibri" w:cs="Times New Roman"/>
              </w:rPr>
              <w:t xml:space="preserve"> Primer</w:t>
            </w:r>
          </w:p>
        </w:tc>
        <w:tc>
          <w:tcPr>
            <w:tcW w:w="3119" w:type="dxa"/>
          </w:tcPr>
          <w:p w14:paraId="2182F168" w14:textId="77777777" w:rsidR="00C25549" w:rsidRPr="00C25549" w:rsidRDefault="00C25549" w:rsidP="00C25549">
            <w:pPr>
              <w:contextualSpacing/>
              <w:rPr>
                <w:rFonts w:ascii="Calibri" w:eastAsia="Calibri" w:hAnsi="Calibri" w:cs="Times New Roman"/>
              </w:rPr>
            </w:pPr>
            <w:r w:rsidRPr="00C25549">
              <w:rPr>
                <w:rFonts w:ascii="Calibri" w:eastAsia="Calibri" w:hAnsi="Calibri" w:cs="Times New Roman"/>
              </w:rPr>
              <w:t xml:space="preserve">1μl </w:t>
            </w:r>
          </w:p>
        </w:tc>
      </w:tr>
      <w:tr w:rsidR="00C25549" w:rsidRPr="00C25549" w14:paraId="2F03DC2F" w14:textId="77777777" w:rsidTr="00C25549">
        <w:trPr>
          <w:trHeight w:val="291"/>
        </w:trPr>
        <w:tc>
          <w:tcPr>
            <w:tcW w:w="5665" w:type="dxa"/>
            <w:shd w:val="clear" w:color="auto" w:fill="F2F2F2"/>
          </w:tcPr>
          <w:p w14:paraId="7200B2DF" w14:textId="1E297CB1" w:rsidR="00C25549" w:rsidRPr="00C25549" w:rsidRDefault="00B04E2E" w:rsidP="00C25549">
            <w:pPr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10mM dNTP Mix</w:t>
            </w:r>
            <w:ins w:id="0" w:author="Chris Owen" w:date="2020-03-17T15:12:00Z">
              <w:r w:rsidR="006638F2">
                <w:rPr>
                  <w:rFonts w:ascii="Calibri" w:eastAsia="Calibri" w:hAnsi="Calibri" w:cs="Times New Roman"/>
                </w:rPr>
                <w:t xml:space="preserve"> (NEB N0447L)</w:t>
              </w:r>
            </w:ins>
          </w:p>
        </w:tc>
        <w:tc>
          <w:tcPr>
            <w:tcW w:w="3119" w:type="dxa"/>
          </w:tcPr>
          <w:p w14:paraId="1FDAFC0A" w14:textId="77777777" w:rsidR="00C25549" w:rsidRPr="00C25549" w:rsidRDefault="00C25549" w:rsidP="00C25549">
            <w:pPr>
              <w:contextualSpacing/>
              <w:rPr>
                <w:rFonts w:ascii="Calibri" w:eastAsia="Calibri" w:hAnsi="Calibri" w:cs="Times New Roman"/>
              </w:rPr>
            </w:pPr>
            <w:r w:rsidRPr="00C25549">
              <w:rPr>
                <w:rFonts w:ascii="Calibri" w:eastAsia="Calibri" w:hAnsi="Calibri" w:cs="Times New Roman"/>
              </w:rPr>
              <w:t xml:space="preserve">1μl </w:t>
            </w:r>
          </w:p>
        </w:tc>
      </w:tr>
      <w:tr w:rsidR="00C25549" w:rsidRPr="00C25549" w14:paraId="024B65D3" w14:textId="77777777" w:rsidTr="00C25549">
        <w:trPr>
          <w:trHeight w:val="338"/>
        </w:trPr>
        <w:tc>
          <w:tcPr>
            <w:tcW w:w="5665" w:type="dxa"/>
            <w:shd w:val="clear" w:color="auto" w:fill="F2F2F2"/>
          </w:tcPr>
          <w:p w14:paraId="4222B4AA" w14:textId="77777777" w:rsidR="00C25549" w:rsidRPr="00C25549" w:rsidRDefault="00C25549" w:rsidP="00C25549">
            <w:pPr>
              <w:contextualSpacing/>
              <w:rPr>
                <w:rFonts w:ascii="Calibri" w:eastAsia="Calibri" w:hAnsi="Calibri" w:cs="Times New Roman"/>
              </w:rPr>
            </w:pPr>
            <w:r w:rsidRPr="00C25549">
              <w:rPr>
                <w:rFonts w:ascii="Calibri" w:eastAsia="Calibri" w:hAnsi="Calibri" w:cs="Times New Roman"/>
              </w:rPr>
              <w:t>Sample RNA (10pg-5μg total RNA or 10pg-500ng mRNA)</w:t>
            </w:r>
          </w:p>
        </w:tc>
        <w:tc>
          <w:tcPr>
            <w:tcW w:w="3119" w:type="dxa"/>
          </w:tcPr>
          <w:p w14:paraId="4879C36F" w14:textId="77777777" w:rsidR="00C25549" w:rsidRPr="00C25549" w:rsidRDefault="00C25549" w:rsidP="00C25549">
            <w:pPr>
              <w:contextualSpacing/>
              <w:rPr>
                <w:rFonts w:ascii="Calibri" w:eastAsia="Calibri" w:hAnsi="Calibri" w:cs="Times New Roman"/>
              </w:rPr>
            </w:pPr>
            <w:r w:rsidRPr="00C25549">
              <w:rPr>
                <w:rFonts w:ascii="Calibri" w:eastAsia="Calibri" w:hAnsi="Calibri" w:cs="Times New Roman"/>
              </w:rPr>
              <w:t>Up to 11μl (5μl suggested)</w:t>
            </w:r>
          </w:p>
        </w:tc>
      </w:tr>
      <w:tr w:rsidR="00C25549" w:rsidRPr="00C25549" w14:paraId="7376C4E9" w14:textId="77777777" w:rsidTr="00C25549">
        <w:trPr>
          <w:trHeight w:val="276"/>
        </w:trPr>
        <w:tc>
          <w:tcPr>
            <w:tcW w:w="5665" w:type="dxa"/>
            <w:shd w:val="clear" w:color="auto" w:fill="F2F2F2"/>
          </w:tcPr>
          <w:p w14:paraId="218E03BB" w14:textId="68E77B47" w:rsidR="00C25549" w:rsidRPr="00C25549" w:rsidRDefault="00C25549" w:rsidP="00C25549">
            <w:pPr>
              <w:contextualSpacing/>
              <w:rPr>
                <w:rFonts w:ascii="Calibri" w:eastAsia="Calibri" w:hAnsi="Calibri" w:cs="Times New Roman"/>
              </w:rPr>
            </w:pPr>
            <w:r w:rsidRPr="00C25549">
              <w:rPr>
                <w:rFonts w:ascii="Calibri" w:eastAsia="Calibri" w:hAnsi="Calibri" w:cs="Times New Roman"/>
              </w:rPr>
              <w:t>Nuclease free water</w:t>
            </w:r>
            <w:ins w:id="1" w:author="Chris Owen" w:date="2020-03-17T15:12:00Z">
              <w:r w:rsidR="006638F2">
                <w:rPr>
                  <w:rFonts w:ascii="Calibri" w:eastAsia="Calibri" w:hAnsi="Calibri" w:cs="Times New Roman"/>
                </w:rPr>
                <w:t xml:space="preserve"> (</w:t>
              </w:r>
            </w:ins>
            <w:proofErr w:type="spellStart"/>
            <w:ins w:id="2" w:author="Chris Owen" w:date="2020-03-17T15:13:00Z">
              <w:r w:rsidR="006638F2">
                <w:rPr>
                  <w:rFonts w:ascii="Calibri" w:eastAsia="Calibri" w:hAnsi="Calibri" w:cs="Times New Roman"/>
                </w:rPr>
                <w:t>ThermoFisher</w:t>
              </w:r>
              <w:proofErr w:type="spellEnd"/>
              <w:r w:rsidR="006638F2">
                <w:rPr>
                  <w:rFonts w:ascii="Calibri" w:eastAsia="Calibri" w:hAnsi="Calibri" w:cs="Times New Roman"/>
                </w:rPr>
                <w:t xml:space="preserve"> 4387936)</w:t>
              </w:r>
            </w:ins>
          </w:p>
        </w:tc>
        <w:tc>
          <w:tcPr>
            <w:tcW w:w="3119" w:type="dxa"/>
          </w:tcPr>
          <w:p w14:paraId="6031D9A0" w14:textId="77777777" w:rsidR="00C25549" w:rsidRPr="00C25549" w:rsidRDefault="00C25549" w:rsidP="00C25549">
            <w:pPr>
              <w:contextualSpacing/>
              <w:rPr>
                <w:rFonts w:ascii="Calibri" w:eastAsia="Calibri" w:hAnsi="Calibri" w:cs="Times New Roman"/>
              </w:rPr>
            </w:pPr>
            <w:r w:rsidRPr="00C25549">
              <w:rPr>
                <w:rFonts w:ascii="Calibri" w:eastAsia="Calibri" w:hAnsi="Calibri" w:cs="Times New Roman"/>
              </w:rPr>
              <w:t>Make up to 13μl total volume</w:t>
            </w:r>
          </w:p>
        </w:tc>
      </w:tr>
    </w:tbl>
    <w:p w14:paraId="2E6D0D2A" w14:textId="77777777" w:rsidR="00C25549" w:rsidRPr="00C25549" w:rsidRDefault="00C25549" w:rsidP="00C25549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C25549">
        <w:rPr>
          <w:rFonts w:ascii="Calibri" w:eastAsia="Calibri" w:hAnsi="Calibri" w:cs="Times New Roman"/>
        </w:rPr>
        <w:t>Heat the RNA-Primer Mix at 65</w:t>
      </w:r>
      <w:r w:rsidRPr="00C25549">
        <w:rPr>
          <w:rFonts w:ascii="Cambria Math" w:eastAsia="Calibri" w:hAnsi="Cambria Math" w:cs="Cambria Math"/>
        </w:rPr>
        <w:t>℃</w:t>
      </w:r>
      <w:r w:rsidRPr="00C25549">
        <w:rPr>
          <w:rFonts w:ascii="Calibri" w:eastAsia="Calibri" w:hAnsi="Calibri" w:cs="Times New Roman"/>
        </w:rPr>
        <w:t xml:space="preserve"> for 5 minutes, then incubate on ice for at least 1</w:t>
      </w:r>
      <w:r w:rsidR="00B04E2E">
        <w:rPr>
          <w:rFonts w:ascii="Calibri" w:eastAsia="Calibri" w:hAnsi="Calibri" w:cs="Times New Roman"/>
        </w:rPr>
        <w:t xml:space="preserve"> </w:t>
      </w:r>
      <w:r w:rsidRPr="00C25549">
        <w:rPr>
          <w:rFonts w:ascii="Calibri" w:eastAsia="Calibri" w:hAnsi="Calibri" w:cs="Times New Roman"/>
        </w:rPr>
        <w:t>minute.</w:t>
      </w:r>
    </w:p>
    <w:p w14:paraId="289EDB1A" w14:textId="77777777" w:rsidR="00C25549" w:rsidRPr="00C25549" w:rsidRDefault="00C25549" w:rsidP="00966A42">
      <w:pPr>
        <w:spacing w:after="0"/>
        <w:ind w:left="360"/>
        <w:jc w:val="right"/>
        <w:rPr>
          <w:rFonts w:ascii="Calibri" w:eastAsia="Calibri" w:hAnsi="Calibri" w:cs="Times New Roman"/>
          <w:color w:val="767171"/>
          <w:sz w:val="16"/>
          <w:szCs w:val="16"/>
        </w:rPr>
      </w:pPr>
      <w:r w:rsidRPr="00C25549">
        <w:rPr>
          <w:rFonts w:ascii="Calibri" w:eastAsia="Calibri" w:hAnsi="Calibri" w:cs="Times New Roman"/>
          <w:color w:val="767171"/>
          <w:sz w:val="16"/>
          <w:szCs w:val="16"/>
        </w:rPr>
        <w:t>Prepare RT reaction mix</w:t>
      </w:r>
    </w:p>
    <w:p w14:paraId="71483BED" w14:textId="77777777" w:rsidR="00C25549" w:rsidRPr="00C25549" w:rsidRDefault="00C25549" w:rsidP="00966A42">
      <w:pPr>
        <w:numPr>
          <w:ilvl w:val="0"/>
          <w:numId w:val="1"/>
        </w:numPr>
        <w:spacing w:after="0"/>
        <w:contextualSpacing/>
        <w:rPr>
          <w:rFonts w:ascii="Calibri" w:eastAsia="Calibri" w:hAnsi="Calibri" w:cs="Times New Roman"/>
        </w:rPr>
      </w:pPr>
      <w:r w:rsidRPr="00C25549">
        <w:rPr>
          <w:rFonts w:ascii="Calibri" w:eastAsia="Calibri" w:hAnsi="Calibri" w:cs="Times New Roman"/>
        </w:rPr>
        <w:t>Vortex then briefly centrifuge then 5xSSIV Buffer</w:t>
      </w:r>
    </w:p>
    <w:p w14:paraId="7B2FD7DF" w14:textId="77777777" w:rsidR="00C25549" w:rsidRPr="00C25549" w:rsidRDefault="00C25549" w:rsidP="00C25549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C25549">
        <w:rPr>
          <w:rFonts w:ascii="Calibri" w:eastAsia="Calibri" w:hAnsi="Calibri" w:cs="Times New Roman"/>
        </w:rPr>
        <w:t>Combine the following components in a fresh reaction tube.</w:t>
      </w:r>
    </w:p>
    <w:tbl>
      <w:tblPr>
        <w:tblStyle w:val="TableGrid"/>
        <w:tblpPr w:leftFromText="180" w:rightFromText="180" w:vertAnchor="text" w:horzAnchor="page" w:tblpX="1966" w:tblpY="29"/>
        <w:tblW w:w="8784" w:type="dxa"/>
        <w:tblLook w:val="04A0" w:firstRow="1" w:lastRow="0" w:firstColumn="1" w:lastColumn="0" w:noHBand="0" w:noVBand="1"/>
      </w:tblPr>
      <w:tblGrid>
        <w:gridCol w:w="5665"/>
        <w:gridCol w:w="3119"/>
      </w:tblGrid>
      <w:tr w:rsidR="00C25549" w:rsidRPr="00C25549" w14:paraId="0FD6C3BB" w14:textId="77777777" w:rsidTr="00C25549">
        <w:trPr>
          <w:trHeight w:val="291"/>
        </w:trPr>
        <w:tc>
          <w:tcPr>
            <w:tcW w:w="5665" w:type="dxa"/>
            <w:shd w:val="clear" w:color="auto" w:fill="F2F2F2"/>
          </w:tcPr>
          <w:p w14:paraId="7579920D" w14:textId="77777777" w:rsidR="00C25549" w:rsidRPr="00C25549" w:rsidRDefault="00C25549" w:rsidP="00C25549">
            <w:pPr>
              <w:contextualSpacing/>
              <w:rPr>
                <w:rFonts w:ascii="Calibri" w:eastAsia="Calibri" w:hAnsi="Calibri" w:cs="Times New Roman"/>
              </w:rPr>
            </w:pPr>
            <w:r w:rsidRPr="00C25549">
              <w:rPr>
                <w:rFonts w:ascii="Calibri" w:eastAsia="Calibri" w:hAnsi="Calibri" w:cs="Times New Roman"/>
              </w:rPr>
              <w:t>Component</w:t>
            </w:r>
          </w:p>
        </w:tc>
        <w:tc>
          <w:tcPr>
            <w:tcW w:w="3119" w:type="dxa"/>
            <w:shd w:val="clear" w:color="auto" w:fill="F2F2F2"/>
          </w:tcPr>
          <w:p w14:paraId="53E4E94B" w14:textId="77777777" w:rsidR="00C25549" w:rsidRPr="00C25549" w:rsidRDefault="00C25549" w:rsidP="00C25549">
            <w:pPr>
              <w:contextualSpacing/>
              <w:rPr>
                <w:rFonts w:ascii="Calibri" w:eastAsia="Calibri" w:hAnsi="Calibri" w:cs="Times New Roman"/>
              </w:rPr>
            </w:pPr>
            <w:r w:rsidRPr="00C25549">
              <w:rPr>
                <w:rFonts w:ascii="Calibri" w:eastAsia="Calibri" w:hAnsi="Calibri" w:cs="Times New Roman"/>
              </w:rPr>
              <w:t>Volume</w:t>
            </w:r>
          </w:p>
        </w:tc>
      </w:tr>
      <w:tr w:rsidR="00C25549" w:rsidRPr="00C25549" w14:paraId="46DA0CB6" w14:textId="77777777" w:rsidTr="00C25549">
        <w:trPr>
          <w:trHeight w:val="276"/>
        </w:trPr>
        <w:tc>
          <w:tcPr>
            <w:tcW w:w="5665" w:type="dxa"/>
            <w:shd w:val="clear" w:color="auto" w:fill="F2F2F2"/>
          </w:tcPr>
          <w:p w14:paraId="3D1F9C79" w14:textId="3BE1B293" w:rsidR="00C25549" w:rsidRPr="00C25549" w:rsidRDefault="00C25549" w:rsidP="00C25549">
            <w:pPr>
              <w:contextualSpacing/>
              <w:rPr>
                <w:rFonts w:ascii="Calibri" w:eastAsia="Calibri" w:hAnsi="Calibri" w:cs="Times New Roman"/>
              </w:rPr>
            </w:pPr>
            <w:r w:rsidRPr="00C25549">
              <w:rPr>
                <w:rFonts w:ascii="Calibri" w:eastAsia="Calibri" w:hAnsi="Calibri" w:cs="Times New Roman"/>
              </w:rPr>
              <w:t>5x SSIV Buffer</w:t>
            </w:r>
            <w:ins w:id="3" w:author="Chris Owen" w:date="2020-03-17T15:13:00Z">
              <w:r w:rsidR="006638F2">
                <w:rPr>
                  <w:rFonts w:ascii="Calibri" w:eastAsia="Calibri" w:hAnsi="Calibri" w:cs="Times New Roman"/>
                </w:rPr>
                <w:t xml:space="preserve"> (</w:t>
              </w:r>
              <w:proofErr w:type="spellStart"/>
              <w:r w:rsidR="006638F2">
                <w:rPr>
                  <w:rFonts w:ascii="Calibri" w:eastAsia="Calibri" w:hAnsi="Calibri" w:cs="Times New Roman"/>
                </w:rPr>
                <w:t>ThermoFisher</w:t>
              </w:r>
              <w:proofErr w:type="spellEnd"/>
              <w:r w:rsidR="006638F2">
                <w:rPr>
                  <w:rFonts w:ascii="Calibri" w:eastAsia="Calibri" w:hAnsi="Calibri" w:cs="Times New Roman"/>
                </w:rPr>
                <w:t xml:space="preserve"> 18090200)</w:t>
              </w:r>
            </w:ins>
          </w:p>
        </w:tc>
        <w:tc>
          <w:tcPr>
            <w:tcW w:w="3119" w:type="dxa"/>
          </w:tcPr>
          <w:p w14:paraId="00C2A900" w14:textId="77777777" w:rsidR="00C25549" w:rsidRPr="00C25549" w:rsidRDefault="00C25549" w:rsidP="00C25549">
            <w:pPr>
              <w:contextualSpacing/>
              <w:rPr>
                <w:rFonts w:ascii="Calibri" w:eastAsia="Calibri" w:hAnsi="Calibri" w:cs="Times New Roman"/>
              </w:rPr>
            </w:pPr>
            <w:r w:rsidRPr="00C25549">
              <w:rPr>
                <w:rFonts w:ascii="Calibri" w:eastAsia="Calibri" w:hAnsi="Calibri" w:cs="Times New Roman"/>
              </w:rPr>
              <w:t xml:space="preserve">4μl </w:t>
            </w:r>
          </w:p>
        </w:tc>
      </w:tr>
      <w:tr w:rsidR="00C25549" w:rsidRPr="00C25549" w14:paraId="7C07A25C" w14:textId="77777777" w:rsidTr="00C25549">
        <w:trPr>
          <w:trHeight w:val="291"/>
        </w:trPr>
        <w:tc>
          <w:tcPr>
            <w:tcW w:w="5665" w:type="dxa"/>
            <w:shd w:val="clear" w:color="auto" w:fill="F2F2F2"/>
          </w:tcPr>
          <w:p w14:paraId="3626864C" w14:textId="57C8A76D" w:rsidR="00C25549" w:rsidRPr="00C25549" w:rsidRDefault="00C25549" w:rsidP="00C25549">
            <w:pPr>
              <w:contextualSpacing/>
              <w:rPr>
                <w:rFonts w:ascii="Calibri" w:eastAsia="Calibri" w:hAnsi="Calibri" w:cs="Times New Roman"/>
              </w:rPr>
            </w:pPr>
            <w:r w:rsidRPr="00C25549">
              <w:rPr>
                <w:rFonts w:ascii="Calibri" w:eastAsia="Calibri" w:hAnsi="Calibri" w:cs="Times New Roman"/>
              </w:rPr>
              <w:t>100mM DTT</w:t>
            </w:r>
          </w:p>
        </w:tc>
        <w:tc>
          <w:tcPr>
            <w:tcW w:w="3119" w:type="dxa"/>
          </w:tcPr>
          <w:p w14:paraId="7EFAF14A" w14:textId="77777777" w:rsidR="00C25549" w:rsidRPr="00C25549" w:rsidRDefault="00C25549" w:rsidP="00C25549">
            <w:pPr>
              <w:contextualSpacing/>
              <w:rPr>
                <w:rFonts w:ascii="Calibri" w:eastAsia="Calibri" w:hAnsi="Calibri" w:cs="Times New Roman"/>
              </w:rPr>
            </w:pPr>
            <w:r w:rsidRPr="00C25549">
              <w:rPr>
                <w:rFonts w:ascii="Calibri" w:eastAsia="Calibri" w:hAnsi="Calibri" w:cs="Times New Roman"/>
              </w:rPr>
              <w:t>1μl</w:t>
            </w:r>
          </w:p>
        </w:tc>
      </w:tr>
      <w:tr w:rsidR="00C25549" w:rsidRPr="00C25549" w14:paraId="34CE4B3D" w14:textId="77777777" w:rsidTr="00C25549">
        <w:trPr>
          <w:trHeight w:val="338"/>
        </w:trPr>
        <w:tc>
          <w:tcPr>
            <w:tcW w:w="5665" w:type="dxa"/>
            <w:shd w:val="clear" w:color="auto" w:fill="F2F2F2"/>
          </w:tcPr>
          <w:p w14:paraId="4BEC94A3" w14:textId="0AA7145F" w:rsidR="00C25549" w:rsidRPr="00C25549" w:rsidRDefault="00C25549" w:rsidP="00B04E2E">
            <w:pPr>
              <w:contextualSpacing/>
              <w:rPr>
                <w:rFonts w:ascii="Calibri" w:eastAsia="Calibri" w:hAnsi="Calibri" w:cs="Times New Roman"/>
                <w:color w:val="FF0000"/>
              </w:rPr>
            </w:pPr>
            <w:r w:rsidRPr="00C25549">
              <w:rPr>
                <w:rFonts w:ascii="Calibri" w:eastAsia="Calibri" w:hAnsi="Calibri" w:cs="Times New Roman"/>
              </w:rPr>
              <w:t>Ribonuclease Inhibitor</w:t>
            </w:r>
            <w:r w:rsidR="00B04E2E">
              <w:rPr>
                <w:rFonts w:ascii="Calibri" w:eastAsia="Calibri" w:hAnsi="Calibri" w:cs="Times New Roman"/>
              </w:rPr>
              <w:t xml:space="preserve"> </w:t>
            </w:r>
            <w:r w:rsidR="00B04E2E" w:rsidRPr="00B04E2E">
              <w:rPr>
                <w:rFonts w:ascii="Calibri" w:eastAsia="Calibri" w:hAnsi="Calibri" w:cs="Times New Roman"/>
                <w:sz w:val="18"/>
              </w:rPr>
              <w:t>(</w:t>
            </w:r>
            <w:r w:rsidR="00B04E2E" w:rsidRPr="00B04E2E">
              <w:rPr>
                <w:rFonts w:ascii="Calibri" w:eastAsia="Calibri" w:hAnsi="Calibri" w:cs="Times New Roman"/>
                <w:color w:val="FF0000"/>
                <w:sz w:val="18"/>
              </w:rPr>
              <w:t>Not essential, make up with H</w:t>
            </w:r>
            <w:r w:rsidR="00B04E2E" w:rsidRPr="00B04E2E">
              <w:rPr>
                <w:rFonts w:ascii="Calibri" w:eastAsia="Calibri" w:hAnsi="Calibri" w:cs="Times New Roman"/>
                <w:color w:val="FF0000"/>
                <w:sz w:val="18"/>
                <w:vertAlign w:val="subscript"/>
              </w:rPr>
              <w:t>2</w:t>
            </w:r>
            <w:r w:rsidR="00B04E2E" w:rsidRPr="00B04E2E">
              <w:rPr>
                <w:rFonts w:ascii="Calibri" w:eastAsia="Calibri" w:hAnsi="Calibri" w:cs="Times New Roman"/>
                <w:color w:val="FF0000"/>
                <w:sz w:val="18"/>
              </w:rPr>
              <w:t>O if not using</w:t>
            </w:r>
            <w:r w:rsidR="00B04E2E" w:rsidRPr="00B04E2E">
              <w:rPr>
                <w:rFonts w:ascii="Calibri" w:eastAsia="Calibri" w:hAnsi="Calibri" w:cs="Times New Roman"/>
                <w:sz w:val="18"/>
              </w:rPr>
              <w:t>)</w:t>
            </w:r>
            <w:ins w:id="4" w:author="Chris Owen" w:date="2020-03-17T15:14:00Z">
              <w:r w:rsidR="006638F2">
                <w:rPr>
                  <w:rFonts w:ascii="Calibri" w:eastAsia="Calibri" w:hAnsi="Calibri" w:cs="Times New Roman"/>
                  <w:sz w:val="18"/>
                </w:rPr>
                <w:t xml:space="preserve"> (</w:t>
              </w:r>
              <w:proofErr w:type="spellStart"/>
              <w:r w:rsidR="006638F2">
                <w:rPr>
                  <w:rFonts w:ascii="Calibri" w:eastAsia="Calibri" w:hAnsi="Calibri" w:cs="Times New Roman"/>
                  <w:sz w:val="18"/>
                </w:rPr>
                <w:t>RNaseOut</w:t>
              </w:r>
              <w:proofErr w:type="spellEnd"/>
              <w:r w:rsidR="006638F2">
                <w:rPr>
                  <w:rFonts w:ascii="Calibri" w:eastAsia="Calibri" w:hAnsi="Calibri" w:cs="Times New Roman"/>
                  <w:sz w:val="18"/>
                </w:rPr>
                <w:t xml:space="preserve"> Life Technologies 10777019)</w:t>
              </w:r>
            </w:ins>
            <w:r w:rsidR="00B04E2E" w:rsidRPr="00B04E2E">
              <w:rPr>
                <w:rFonts w:ascii="Calibri" w:eastAsia="Calibri" w:hAnsi="Calibri" w:cs="Times New Roman"/>
                <w:color w:val="FF0000"/>
                <w:sz w:val="18"/>
              </w:rPr>
              <w:t xml:space="preserve"> </w:t>
            </w:r>
          </w:p>
        </w:tc>
        <w:tc>
          <w:tcPr>
            <w:tcW w:w="3119" w:type="dxa"/>
          </w:tcPr>
          <w:p w14:paraId="4E0F1CBD" w14:textId="77777777" w:rsidR="00C25549" w:rsidRPr="00C25549" w:rsidRDefault="00C25549" w:rsidP="00C25549">
            <w:pPr>
              <w:contextualSpacing/>
              <w:rPr>
                <w:rFonts w:ascii="Calibri" w:eastAsia="Calibri" w:hAnsi="Calibri" w:cs="Times New Roman"/>
              </w:rPr>
            </w:pPr>
            <w:r w:rsidRPr="00C25549">
              <w:rPr>
                <w:rFonts w:ascii="Calibri" w:eastAsia="Calibri" w:hAnsi="Calibri" w:cs="Times New Roman"/>
              </w:rPr>
              <w:t xml:space="preserve">1μl </w:t>
            </w:r>
          </w:p>
        </w:tc>
      </w:tr>
      <w:tr w:rsidR="00C25549" w:rsidRPr="00C25549" w14:paraId="3D158236" w14:textId="77777777" w:rsidTr="00C25549">
        <w:trPr>
          <w:trHeight w:val="276"/>
        </w:trPr>
        <w:tc>
          <w:tcPr>
            <w:tcW w:w="5665" w:type="dxa"/>
            <w:shd w:val="clear" w:color="auto" w:fill="F2F2F2"/>
          </w:tcPr>
          <w:p w14:paraId="69292F0F" w14:textId="3EB897C9" w:rsidR="00C25549" w:rsidRPr="00C25549" w:rsidRDefault="00C25549" w:rsidP="00C25549">
            <w:pPr>
              <w:contextualSpacing/>
              <w:rPr>
                <w:rFonts w:ascii="Calibri" w:eastAsia="Calibri" w:hAnsi="Calibri" w:cs="Times New Roman"/>
              </w:rPr>
            </w:pPr>
            <w:proofErr w:type="spellStart"/>
            <w:r w:rsidRPr="00C25549">
              <w:rPr>
                <w:rFonts w:ascii="Calibri" w:eastAsia="Calibri" w:hAnsi="Calibri" w:cs="Times New Roman"/>
              </w:rPr>
              <w:t>SuperScript</w:t>
            </w:r>
            <w:r w:rsidRPr="00C25549">
              <w:rPr>
                <w:rFonts w:ascii="Calibri" w:eastAsia="Calibri" w:hAnsi="Calibri" w:cs="Times New Roman"/>
                <w:vertAlign w:val="superscript"/>
              </w:rPr>
              <w:t>TM</w:t>
            </w:r>
            <w:proofErr w:type="spellEnd"/>
            <w:r w:rsidRPr="00C25549">
              <w:rPr>
                <w:rFonts w:ascii="Calibri" w:eastAsia="Calibri" w:hAnsi="Calibri" w:cs="Times New Roman"/>
              </w:rPr>
              <w:t xml:space="preserve"> IV Reverse Transcriptase (200 U/</w:t>
            </w:r>
            <w:proofErr w:type="spellStart"/>
            <w:r w:rsidRPr="00C25549">
              <w:rPr>
                <w:rFonts w:ascii="Calibri" w:eastAsia="Calibri" w:hAnsi="Calibri" w:cs="Times New Roman"/>
              </w:rPr>
              <w:t>μl</w:t>
            </w:r>
            <w:proofErr w:type="spellEnd"/>
            <w:r w:rsidRPr="00C25549">
              <w:rPr>
                <w:rFonts w:ascii="Calibri" w:eastAsia="Calibri" w:hAnsi="Calibri" w:cs="Times New Roman"/>
              </w:rPr>
              <w:t>)</w:t>
            </w:r>
            <w:ins w:id="5" w:author="Chris Owen" w:date="2020-03-17T15:14:00Z">
              <w:r w:rsidR="006638F2">
                <w:rPr>
                  <w:rFonts w:ascii="Calibri" w:eastAsia="Calibri" w:hAnsi="Calibri" w:cs="Times New Roman"/>
                </w:rPr>
                <w:t xml:space="preserve"> </w:t>
              </w:r>
            </w:ins>
            <w:ins w:id="6" w:author="Chris Owen" w:date="2020-03-17T15:15:00Z">
              <w:r w:rsidR="006638F2">
                <w:rPr>
                  <w:rFonts w:ascii="Calibri" w:eastAsia="Calibri" w:hAnsi="Calibri" w:cs="Times New Roman"/>
                </w:rPr>
                <w:t>(</w:t>
              </w:r>
              <w:proofErr w:type="spellStart"/>
              <w:r w:rsidR="006638F2">
                <w:rPr>
                  <w:rFonts w:ascii="Calibri" w:eastAsia="Calibri" w:hAnsi="Calibri" w:cs="Times New Roman"/>
                </w:rPr>
                <w:t>ThermoFisher</w:t>
              </w:r>
              <w:proofErr w:type="spellEnd"/>
              <w:r w:rsidR="006638F2">
                <w:rPr>
                  <w:rFonts w:ascii="Calibri" w:eastAsia="Calibri" w:hAnsi="Calibri" w:cs="Times New Roman"/>
                </w:rPr>
                <w:t xml:space="preserve"> 18090200)</w:t>
              </w:r>
            </w:ins>
          </w:p>
        </w:tc>
        <w:tc>
          <w:tcPr>
            <w:tcW w:w="3119" w:type="dxa"/>
          </w:tcPr>
          <w:p w14:paraId="6BFF52B9" w14:textId="77777777" w:rsidR="00C25549" w:rsidRPr="00C25549" w:rsidRDefault="00C25549" w:rsidP="00C25549">
            <w:pPr>
              <w:contextualSpacing/>
              <w:rPr>
                <w:rFonts w:ascii="Calibri" w:eastAsia="Calibri" w:hAnsi="Calibri" w:cs="Times New Roman"/>
              </w:rPr>
            </w:pPr>
            <w:r w:rsidRPr="00C25549">
              <w:rPr>
                <w:rFonts w:ascii="Calibri" w:eastAsia="Calibri" w:hAnsi="Calibri" w:cs="Times New Roman"/>
              </w:rPr>
              <w:t xml:space="preserve">1μl </w:t>
            </w:r>
          </w:p>
        </w:tc>
      </w:tr>
    </w:tbl>
    <w:p w14:paraId="7D3126F5" w14:textId="77777777" w:rsidR="00C25549" w:rsidRPr="00C25549" w:rsidRDefault="00C25549" w:rsidP="00C25549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C25549">
        <w:rPr>
          <w:rFonts w:ascii="Calibri" w:eastAsia="Calibri" w:hAnsi="Calibri" w:cs="Times New Roman"/>
        </w:rPr>
        <w:t>Cap the tube, mix then briefly centrifuge the contents.</w:t>
      </w:r>
    </w:p>
    <w:p w14:paraId="61B080EF" w14:textId="77777777" w:rsidR="00C25549" w:rsidRPr="00C25549" w:rsidRDefault="00C25549" w:rsidP="00966A42">
      <w:pPr>
        <w:spacing w:after="0"/>
        <w:ind w:left="360"/>
        <w:jc w:val="right"/>
        <w:rPr>
          <w:rFonts w:ascii="Calibri" w:eastAsia="Calibri" w:hAnsi="Calibri" w:cs="Times New Roman"/>
          <w:color w:val="767171"/>
          <w:sz w:val="16"/>
          <w:szCs w:val="16"/>
        </w:rPr>
      </w:pPr>
      <w:r w:rsidRPr="00C25549">
        <w:rPr>
          <w:rFonts w:ascii="Calibri" w:eastAsia="Calibri" w:hAnsi="Calibri" w:cs="Times New Roman"/>
          <w:color w:val="767171"/>
          <w:sz w:val="16"/>
          <w:szCs w:val="16"/>
        </w:rPr>
        <w:t>Combine and incubate for first strand cDNA</w:t>
      </w:r>
    </w:p>
    <w:p w14:paraId="4B4F3B72" w14:textId="77777777" w:rsidR="00C25549" w:rsidRPr="00C25549" w:rsidRDefault="00C25549" w:rsidP="00C25549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C25549">
        <w:rPr>
          <w:rFonts w:ascii="Calibri" w:eastAsia="Calibri" w:hAnsi="Calibri" w:cs="Times New Roman"/>
        </w:rPr>
        <w:t xml:space="preserve">Combine RT reaction mix and annealed RNA mix for a total reaction mix of 20μl. </w:t>
      </w:r>
    </w:p>
    <w:p w14:paraId="39A87076" w14:textId="77777777" w:rsidR="00C25549" w:rsidRPr="00C25549" w:rsidRDefault="00C25549" w:rsidP="00C25549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C25549">
        <w:rPr>
          <w:rFonts w:ascii="Calibri" w:eastAsia="Calibri" w:hAnsi="Calibri" w:cs="Times New Roman"/>
        </w:rPr>
        <w:t>Incubate at 23</w:t>
      </w:r>
      <w:r w:rsidRPr="00C25549">
        <w:rPr>
          <w:rFonts w:ascii="Cambria Math" w:eastAsia="Calibri" w:hAnsi="Cambria Math" w:cs="Cambria Math"/>
        </w:rPr>
        <w:t>℃</w:t>
      </w:r>
      <w:r w:rsidRPr="00C25549">
        <w:rPr>
          <w:rFonts w:ascii="Calibri" w:eastAsia="Calibri" w:hAnsi="Calibri" w:cs="Times New Roman"/>
        </w:rPr>
        <w:t xml:space="preserve"> for 10 minutes, followed by an incubation at 50-55</w:t>
      </w:r>
      <w:r w:rsidRPr="00C25549">
        <w:rPr>
          <w:rFonts w:ascii="Cambria Math" w:eastAsia="Calibri" w:hAnsi="Cambria Math" w:cs="Cambria Math"/>
        </w:rPr>
        <w:t>℃</w:t>
      </w:r>
      <w:r w:rsidRPr="00C25549">
        <w:rPr>
          <w:rFonts w:ascii="Calibri" w:eastAsia="Calibri" w:hAnsi="Calibri" w:cs="Times New Roman"/>
        </w:rPr>
        <w:t xml:space="preserve"> for 10 minutes. </w:t>
      </w:r>
    </w:p>
    <w:p w14:paraId="0DEF35DD" w14:textId="77777777" w:rsidR="00C25549" w:rsidRPr="00C25549" w:rsidRDefault="00C25549" w:rsidP="00C25549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C25549">
        <w:rPr>
          <w:rFonts w:ascii="Calibri" w:eastAsia="Calibri" w:hAnsi="Calibri" w:cs="Times New Roman"/>
        </w:rPr>
        <w:t>Inactivate the reaction by incubating at 80</w:t>
      </w:r>
      <w:r w:rsidRPr="00C25549">
        <w:rPr>
          <w:rFonts w:ascii="Cambria Math" w:eastAsia="Calibri" w:hAnsi="Cambria Math" w:cs="Cambria Math"/>
        </w:rPr>
        <w:t>℃</w:t>
      </w:r>
      <w:r w:rsidRPr="00C25549">
        <w:rPr>
          <w:rFonts w:ascii="Calibri" w:eastAsia="Calibri" w:hAnsi="Calibri" w:cs="Times New Roman"/>
        </w:rPr>
        <w:t xml:space="preserve"> for 10 minutes. </w:t>
      </w:r>
    </w:p>
    <w:p w14:paraId="2CF20E57" w14:textId="77777777" w:rsidR="00C25549" w:rsidRDefault="00C25549" w:rsidP="00C25549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C25549">
        <w:rPr>
          <w:rFonts w:ascii="Calibri" w:eastAsia="Calibri" w:hAnsi="Calibri" w:cs="Times New Roman"/>
        </w:rPr>
        <w:t>Use RT reaction immediately or store at -20</w:t>
      </w:r>
      <w:r w:rsidRPr="00C25549">
        <w:rPr>
          <w:rFonts w:ascii="Cambria Math" w:eastAsia="Calibri" w:hAnsi="Cambria Math" w:cs="Cambria Math"/>
        </w:rPr>
        <w:t>℃</w:t>
      </w:r>
      <w:r w:rsidRPr="00C25549">
        <w:rPr>
          <w:rFonts w:ascii="Calibri" w:eastAsia="Calibri" w:hAnsi="Calibri" w:cs="Times New Roman"/>
        </w:rPr>
        <w:t>.</w:t>
      </w:r>
    </w:p>
    <w:p w14:paraId="5D1CFC24" w14:textId="77777777" w:rsidR="00966A42" w:rsidRPr="00C25549" w:rsidRDefault="00966A42" w:rsidP="00966A42">
      <w:pPr>
        <w:contextualSpacing/>
        <w:rPr>
          <w:rFonts w:ascii="Calibri" w:eastAsia="Calibri" w:hAnsi="Calibri" w:cs="Times New Roman"/>
        </w:rPr>
      </w:pPr>
    </w:p>
    <w:p w14:paraId="3C01D76E" w14:textId="77777777" w:rsidR="00C25549" w:rsidRPr="00C25549" w:rsidRDefault="00C25549" w:rsidP="00C25549">
      <w:pPr>
        <w:rPr>
          <w:rFonts w:ascii="Calibri" w:eastAsia="Calibri" w:hAnsi="Calibri" w:cs="Times New Roman"/>
          <w:u w:val="single"/>
        </w:rPr>
      </w:pPr>
      <w:r w:rsidRPr="00C25549">
        <w:rPr>
          <w:rFonts w:ascii="Calibri" w:eastAsia="Calibri" w:hAnsi="Calibri" w:cs="Times New Roman"/>
          <w:u w:val="single"/>
        </w:rPr>
        <w:t>cDNA second strand synthesis</w:t>
      </w:r>
    </w:p>
    <w:p w14:paraId="222BC478" w14:textId="703B028C" w:rsidR="00966A42" w:rsidRDefault="00B07292" w:rsidP="00B07292">
      <w:pPr>
        <w:pStyle w:val="ListParagraph"/>
        <w:numPr>
          <w:ilvl w:val="0"/>
          <w:numId w:val="6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5ul </w:t>
      </w:r>
      <w:proofErr w:type="spellStart"/>
      <w:r>
        <w:rPr>
          <w:rFonts w:ascii="Calibri" w:eastAsia="Calibri" w:hAnsi="Calibri" w:cs="Times New Roman"/>
        </w:rPr>
        <w:t>Sequenase</w:t>
      </w:r>
      <w:proofErr w:type="spellEnd"/>
      <w:r>
        <w:rPr>
          <w:rFonts w:ascii="Calibri" w:eastAsia="Calibri" w:hAnsi="Calibri" w:cs="Times New Roman"/>
        </w:rPr>
        <w:t xml:space="preserve"> mix 1 was added to cDNA reaction and incubated at 37C for 8minutes.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4"/>
        <w:gridCol w:w="4112"/>
      </w:tblGrid>
      <w:tr w:rsidR="00283C5B" w14:paraId="4D127E58" w14:textId="77777777" w:rsidTr="00283C5B">
        <w:tc>
          <w:tcPr>
            <w:tcW w:w="4508" w:type="dxa"/>
            <w:shd w:val="clear" w:color="auto" w:fill="F2F2F2"/>
          </w:tcPr>
          <w:p w14:paraId="01205088" w14:textId="1832400B" w:rsidR="00283C5B" w:rsidRDefault="00283C5B" w:rsidP="00283C5B">
            <w:pPr>
              <w:pStyle w:val="ListParagraph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Component</w:t>
            </w:r>
          </w:p>
        </w:tc>
        <w:tc>
          <w:tcPr>
            <w:tcW w:w="4508" w:type="dxa"/>
            <w:shd w:val="clear" w:color="auto" w:fill="F2F2F2"/>
          </w:tcPr>
          <w:p w14:paraId="4FBE2807" w14:textId="499F1B2F" w:rsidR="00283C5B" w:rsidRDefault="00283C5B" w:rsidP="00283C5B">
            <w:pPr>
              <w:pStyle w:val="ListParagraph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Volume</w:t>
            </w:r>
          </w:p>
        </w:tc>
      </w:tr>
      <w:tr w:rsidR="00283C5B" w14:paraId="571B33CD" w14:textId="77777777" w:rsidTr="00283C5B">
        <w:tc>
          <w:tcPr>
            <w:tcW w:w="4508" w:type="dxa"/>
            <w:shd w:val="clear" w:color="auto" w:fill="F2F2F2"/>
          </w:tcPr>
          <w:p w14:paraId="1158D928" w14:textId="4A97C75D" w:rsidR="00283C5B" w:rsidRDefault="00283C5B" w:rsidP="00283C5B">
            <w:pPr>
              <w:pStyle w:val="ListParagraph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5X </w:t>
            </w:r>
            <w:proofErr w:type="spellStart"/>
            <w:r>
              <w:rPr>
                <w:rFonts w:ascii="Calibri" w:eastAsia="Calibri" w:hAnsi="Calibri" w:cs="Times New Roman"/>
              </w:rPr>
              <w:t>sequenase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buffer</w:t>
            </w:r>
            <w:ins w:id="7" w:author="Chris Owen" w:date="2020-03-17T15:15:00Z">
              <w:r w:rsidR="006638F2">
                <w:rPr>
                  <w:rFonts w:ascii="Calibri" w:eastAsia="Calibri" w:hAnsi="Calibri" w:cs="Times New Roman"/>
                </w:rPr>
                <w:t xml:space="preserve"> </w:t>
              </w:r>
            </w:ins>
            <w:ins w:id="8" w:author="Chris Owen" w:date="2020-03-17T15:17:00Z">
              <w:r w:rsidR="006638F2">
                <w:rPr>
                  <w:rFonts w:ascii="Calibri" w:eastAsia="Calibri" w:hAnsi="Calibri" w:cs="Times New Roman"/>
                </w:rPr>
                <w:t>(</w:t>
              </w:r>
              <w:proofErr w:type="spellStart"/>
              <w:r w:rsidR="006638F2">
                <w:rPr>
                  <w:rFonts w:ascii="Calibri" w:eastAsia="Calibri" w:hAnsi="Calibri" w:cs="Times New Roman"/>
                </w:rPr>
                <w:t>ThermoFisher</w:t>
              </w:r>
              <w:proofErr w:type="spellEnd"/>
              <w:r w:rsidR="006638F2">
                <w:rPr>
                  <w:rFonts w:ascii="Calibri" w:eastAsia="Calibri" w:hAnsi="Calibri" w:cs="Times New Roman"/>
                </w:rPr>
                <w:t xml:space="preserve"> </w:t>
              </w:r>
              <w:r w:rsidR="006638F2" w:rsidRPr="006638F2">
                <w:rPr>
                  <w:rFonts w:ascii="Calibri" w:eastAsia="Calibri" w:hAnsi="Calibri" w:cs="Times New Roman"/>
                </w:rPr>
                <w:t>0775Z1000UN</w:t>
              </w:r>
              <w:r w:rsidR="006638F2">
                <w:rPr>
                  <w:rFonts w:ascii="Calibri" w:eastAsia="Calibri" w:hAnsi="Calibri" w:cs="Times New Roman"/>
                </w:rPr>
                <w:t>)</w:t>
              </w:r>
            </w:ins>
          </w:p>
        </w:tc>
        <w:tc>
          <w:tcPr>
            <w:tcW w:w="4508" w:type="dxa"/>
          </w:tcPr>
          <w:p w14:paraId="188F9386" w14:textId="518A9C98" w:rsidR="00283C5B" w:rsidRDefault="00283C5B" w:rsidP="00283C5B">
            <w:pPr>
              <w:pStyle w:val="ListParagraph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1ul</w:t>
            </w:r>
          </w:p>
        </w:tc>
      </w:tr>
      <w:tr w:rsidR="00283C5B" w14:paraId="4C12BE94" w14:textId="77777777" w:rsidTr="00283C5B">
        <w:tc>
          <w:tcPr>
            <w:tcW w:w="4508" w:type="dxa"/>
            <w:shd w:val="clear" w:color="auto" w:fill="F2F2F2"/>
          </w:tcPr>
          <w:p w14:paraId="401AF7F2" w14:textId="679433C0" w:rsidR="00283C5B" w:rsidRDefault="00283C5B" w:rsidP="00283C5B">
            <w:pPr>
              <w:pStyle w:val="ListParagraph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ddH2O</w:t>
            </w:r>
          </w:p>
        </w:tc>
        <w:tc>
          <w:tcPr>
            <w:tcW w:w="4508" w:type="dxa"/>
          </w:tcPr>
          <w:p w14:paraId="65A6D3A8" w14:textId="5C7794F4" w:rsidR="00283C5B" w:rsidRDefault="00283C5B" w:rsidP="00283C5B">
            <w:pPr>
              <w:pStyle w:val="ListParagraph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3.75ul</w:t>
            </w:r>
          </w:p>
        </w:tc>
      </w:tr>
      <w:tr w:rsidR="00283C5B" w14:paraId="44016195" w14:textId="77777777" w:rsidTr="00283C5B">
        <w:tc>
          <w:tcPr>
            <w:tcW w:w="4508" w:type="dxa"/>
            <w:shd w:val="clear" w:color="auto" w:fill="F2F2F2"/>
          </w:tcPr>
          <w:p w14:paraId="1C1B3D64" w14:textId="4B8F3979" w:rsidR="00283C5B" w:rsidRDefault="00283C5B" w:rsidP="00283C5B">
            <w:pPr>
              <w:pStyle w:val="ListParagraph"/>
              <w:ind w:left="0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Sequenase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enzyme</w:t>
            </w:r>
            <w:ins w:id="9" w:author="Chris Owen" w:date="2020-03-17T15:17:00Z">
              <w:r w:rsidR="006638F2">
                <w:rPr>
                  <w:rFonts w:ascii="Calibri" w:eastAsia="Calibri" w:hAnsi="Calibri" w:cs="Times New Roman"/>
                </w:rPr>
                <w:t xml:space="preserve"> (</w:t>
              </w:r>
              <w:proofErr w:type="spellStart"/>
              <w:r w:rsidR="006638F2">
                <w:rPr>
                  <w:rFonts w:ascii="Calibri" w:eastAsia="Calibri" w:hAnsi="Calibri" w:cs="Times New Roman"/>
                </w:rPr>
                <w:t>ThermoFisher</w:t>
              </w:r>
              <w:proofErr w:type="spellEnd"/>
              <w:r w:rsidR="006638F2">
                <w:rPr>
                  <w:rFonts w:ascii="Calibri" w:eastAsia="Calibri" w:hAnsi="Calibri" w:cs="Times New Roman"/>
                </w:rPr>
                <w:t xml:space="preserve"> </w:t>
              </w:r>
              <w:r w:rsidR="006638F2" w:rsidRPr="006638F2">
                <w:rPr>
                  <w:rFonts w:ascii="Calibri" w:eastAsia="Calibri" w:hAnsi="Calibri" w:cs="Times New Roman"/>
                </w:rPr>
                <w:t>0775Z1000UN</w:t>
              </w:r>
              <w:r w:rsidR="006638F2">
                <w:rPr>
                  <w:rFonts w:ascii="Calibri" w:eastAsia="Calibri" w:hAnsi="Calibri" w:cs="Times New Roman"/>
                </w:rPr>
                <w:t>)</w:t>
              </w:r>
            </w:ins>
          </w:p>
        </w:tc>
        <w:tc>
          <w:tcPr>
            <w:tcW w:w="4508" w:type="dxa"/>
          </w:tcPr>
          <w:p w14:paraId="5C0EEF5B" w14:textId="1F3FB6EF" w:rsidR="00283C5B" w:rsidRDefault="00283C5B" w:rsidP="00283C5B">
            <w:pPr>
              <w:pStyle w:val="ListParagraph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0.15ul</w:t>
            </w:r>
          </w:p>
        </w:tc>
      </w:tr>
    </w:tbl>
    <w:p w14:paraId="4C0E2B2A" w14:textId="36289AFA" w:rsidR="00B07292" w:rsidRDefault="00B07292" w:rsidP="00B07292">
      <w:pPr>
        <w:pStyle w:val="ListParagraph"/>
        <w:numPr>
          <w:ilvl w:val="0"/>
          <w:numId w:val="6"/>
        </w:numPr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Sequenase</w:t>
      </w:r>
      <w:proofErr w:type="spellEnd"/>
      <w:r>
        <w:rPr>
          <w:rFonts w:ascii="Calibri" w:eastAsia="Calibri" w:hAnsi="Calibri" w:cs="Times New Roman"/>
        </w:rPr>
        <w:t xml:space="preserve"> mix 2 was added and incubated at 37C for 8 minutes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7"/>
        <w:gridCol w:w="4129"/>
      </w:tblGrid>
      <w:tr w:rsidR="00283C5B" w14:paraId="2FA5DE9E" w14:textId="77777777" w:rsidTr="00283C5B">
        <w:tc>
          <w:tcPr>
            <w:tcW w:w="4167" w:type="dxa"/>
            <w:shd w:val="clear" w:color="auto" w:fill="F2F2F2"/>
          </w:tcPr>
          <w:p w14:paraId="57173F23" w14:textId="77777777" w:rsidR="00283C5B" w:rsidRDefault="00283C5B" w:rsidP="007A105A">
            <w:pPr>
              <w:pStyle w:val="ListParagraph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Component</w:t>
            </w:r>
          </w:p>
        </w:tc>
        <w:tc>
          <w:tcPr>
            <w:tcW w:w="4129" w:type="dxa"/>
            <w:shd w:val="clear" w:color="auto" w:fill="F2F2F2"/>
          </w:tcPr>
          <w:p w14:paraId="31DE13AF" w14:textId="77777777" w:rsidR="00283C5B" w:rsidRDefault="00283C5B" w:rsidP="007A105A">
            <w:pPr>
              <w:pStyle w:val="ListParagraph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Volume</w:t>
            </w:r>
          </w:p>
        </w:tc>
      </w:tr>
      <w:tr w:rsidR="00283C5B" w14:paraId="05D3B473" w14:textId="77777777" w:rsidTr="00283C5B">
        <w:tc>
          <w:tcPr>
            <w:tcW w:w="4167" w:type="dxa"/>
            <w:shd w:val="clear" w:color="auto" w:fill="F2F2F2"/>
          </w:tcPr>
          <w:p w14:paraId="095A162A" w14:textId="7E545CE1" w:rsidR="00283C5B" w:rsidRDefault="00283C5B" w:rsidP="007A105A">
            <w:pPr>
              <w:pStyle w:val="ListParagraph"/>
              <w:ind w:left="0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Sequenase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dilution buffer</w:t>
            </w:r>
          </w:p>
        </w:tc>
        <w:tc>
          <w:tcPr>
            <w:tcW w:w="4129" w:type="dxa"/>
          </w:tcPr>
          <w:p w14:paraId="6010F6AA" w14:textId="093DAA0C" w:rsidR="00283C5B" w:rsidRDefault="00283C5B" w:rsidP="007A105A">
            <w:pPr>
              <w:pStyle w:val="ListParagraph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0.45ul</w:t>
            </w:r>
          </w:p>
        </w:tc>
      </w:tr>
      <w:tr w:rsidR="00283C5B" w14:paraId="607E234B" w14:textId="77777777" w:rsidTr="00283C5B">
        <w:tc>
          <w:tcPr>
            <w:tcW w:w="4167" w:type="dxa"/>
            <w:shd w:val="clear" w:color="auto" w:fill="F2F2F2"/>
          </w:tcPr>
          <w:p w14:paraId="25BE4757" w14:textId="698B5329" w:rsidR="00283C5B" w:rsidRDefault="00283C5B" w:rsidP="007A105A">
            <w:pPr>
              <w:pStyle w:val="ListParagraph"/>
              <w:ind w:left="0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Sequenase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enzyme</w:t>
            </w:r>
          </w:p>
        </w:tc>
        <w:tc>
          <w:tcPr>
            <w:tcW w:w="4129" w:type="dxa"/>
          </w:tcPr>
          <w:p w14:paraId="0FC3AADA" w14:textId="27D1D6F6" w:rsidR="00283C5B" w:rsidRDefault="00283C5B" w:rsidP="007A105A">
            <w:pPr>
              <w:pStyle w:val="ListParagraph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0.15ul</w:t>
            </w:r>
          </w:p>
        </w:tc>
      </w:tr>
    </w:tbl>
    <w:p w14:paraId="4ECE3014" w14:textId="77777777" w:rsidR="00283C5B" w:rsidRPr="00B07292" w:rsidRDefault="00283C5B" w:rsidP="00283C5B">
      <w:pPr>
        <w:pStyle w:val="ListParagraph"/>
        <w:rPr>
          <w:rFonts w:ascii="Calibri" w:eastAsia="Calibri" w:hAnsi="Calibri" w:cs="Times New Roman"/>
        </w:rPr>
      </w:pPr>
    </w:p>
    <w:p w14:paraId="009E6E6C" w14:textId="77777777" w:rsidR="00655D64" w:rsidRDefault="00655D64" w:rsidP="00C25549">
      <w:pPr>
        <w:rPr>
          <w:rFonts w:ascii="Calibri" w:eastAsia="Calibri" w:hAnsi="Calibri" w:cs="Times New Roman"/>
          <w:u w:val="single"/>
        </w:rPr>
      </w:pPr>
    </w:p>
    <w:p w14:paraId="41CFC6AE" w14:textId="77777777" w:rsidR="00655D64" w:rsidRDefault="00655D64" w:rsidP="00C25549">
      <w:pPr>
        <w:rPr>
          <w:rFonts w:ascii="Calibri" w:eastAsia="Calibri" w:hAnsi="Calibri" w:cs="Times New Roman"/>
          <w:u w:val="single"/>
        </w:rPr>
      </w:pPr>
    </w:p>
    <w:p w14:paraId="041CF8A7" w14:textId="024762BC" w:rsidR="00C25549" w:rsidRPr="00C25549" w:rsidRDefault="00C25549" w:rsidP="00C25549">
      <w:pPr>
        <w:rPr>
          <w:rFonts w:ascii="Calibri" w:eastAsia="Calibri" w:hAnsi="Calibri" w:cs="Times New Roman"/>
          <w:u w:val="single"/>
        </w:rPr>
      </w:pPr>
      <w:r w:rsidRPr="00C25549">
        <w:rPr>
          <w:rFonts w:ascii="Calibri" w:eastAsia="Calibri" w:hAnsi="Calibri" w:cs="Times New Roman"/>
          <w:u w:val="single"/>
        </w:rPr>
        <w:t xml:space="preserve">Purification using </w:t>
      </w:r>
      <w:proofErr w:type="spellStart"/>
      <w:r w:rsidRPr="00C25549">
        <w:rPr>
          <w:rFonts w:ascii="Calibri" w:eastAsia="Calibri" w:hAnsi="Calibri" w:cs="Times New Roman"/>
          <w:u w:val="single"/>
        </w:rPr>
        <w:t>Agencourt</w:t>
      </w:r>
      <w:proofErr w:type="spellEnd"/>
      <w:r w:rsidRPr="00C25549">
        <w:rPr>
          <w:rFonts w:ascii="Calibri" w:eastAsia="Calibri" w:hAnsi="Calibri" w:cs="Times New Roman"/>
          <w:u w:val="single"/>
        </w:rPr>
        <w:t xml:space="preserve"> </w:t>
      </w:r>
      <w:proofErr w:type="spellStart"/>
      <w:r w:rsidRPr="00C25549">
        <w:rPr>
          <w:rFonts w:ascii="Calibri" w:eastAsia="Calibri" w:hAnsi="Calibri" w:cs="Times New Roman"/>
          <w:u w:val="single"/>
        </w:rPr>
        <w:t>AMPure</w:t>
      </w:r>
      <w:proofErr w:type="spellEnd"/>
      <w:r w:rsidRPr="00C25549">
        <w:rPr>
          <w:rFonts w:ascii="Calibri" w:eastAsia="Calibri" w:hAnsi="Calibri" w:cs="Times New Roman"/>
          <w:u w:val="single"/>
        </w:rPr>
        <w:t xml:space="preserve"> beads</w:t>
      </w:r>
      <w:r w:rsidR="00655D64">
        <w:rPr>
          <w:rFonts w:ascii="Calibri" w:eastAsia="Calibri" w:hAnsi="Calibri" w:cs="Times New Roman"/>
          <w:u w:val="single"/>
        </w:rPr>
        <w:t xml:space="preserve"> – either clean or dilute cDNA before entering PCR</w:t>
      </w:r>
    </w:p>
    <w:p w14:paraId="667BD5F7" w14:textId="77777777" w:rsidR="00C25549" w:rsidRPr="00C25549" w:rsidRDefault="00C25549" w:rsidP="00966A42">
      <w:pPr>
        <w:spacing w:after="0"/>
        <w:jc w:val="right"/>
        <w:rPr>
          <w:rFonts w:ascii="Calibri" w:eastAsia="Calibri" w:hAnsi="Calibri" w:cs="Times New Roman"/>
          <w:u w:val="single"/>
        </w:rPr>
      </w:pPr>
      <w:r w:rsidRPr="00C25549">
        <w:rPr>
          <w:rFonts w:ascii="Calibri" w:eastAsia="Calibri" w:hAnsi="Calibri" w:cs="Times New Roman"/>
          <w:color w:val="767171"/>
          <w:sz w:val="16"/>
          <w:szCs w:val="16"/>
        </w:rPr>
        <w:t xml:space="preserve">According to </w:t>
      </w:r>
      <w:proofErr w:type="spellStart"/>
      <w:r w:rsidRPr="00C25549">
        <w:rPr>
          <w:rFonts w:ascii="Calibri" w:eastAsia="Calibri" w:hAnsi="Calibri" w:cs="Times New Roman"/>
          <w:color w:val="767171"/>
          <w:sz w:val="16"/>
          <w:szCs w:val="16"/>
        </w:rPr>
        <w:t>AMPure</w:t>
      </w:r>
      <w:proofErr w:type="spellEnd"/>
      <w:r w:rsidRPr="00C25549">
        <w:rPr>
          <w:rFonts w:ascii="Calibri" w:eastAsia="Calibri" w:hAnsi="Calibri" w:cs="Times New Roman"/>
          <w:color w:val="767171"/>
          <w:sz w:val="16"/>
          <w:szCs w:val="16"/>
        </w:rPr>
        <w:t xml:space="preserve"> XP bead protocol</w:t>
      </w:r>
    </w:p>
    <w:p w14:paraId="37CC4085" w14:textId="77777777" w:rsidR="00C25549" w:rsidRPr="00C25549" w:rsidRDefault="00C25549" w:rsidP="00C25549">
      <w:pPr>
        <w:numPr>
          <w:ilvl w:val="0"/>
          <w:numId w:val="3"/>
        </w:numPr>
        <w:contextualSpacing/>
        <w:rPr>
          <w:rFonts w:ascii="Calibri" w:eastAsia="Calibri" w:hAnsi="Calibri" w:cs="Times New Roman"/>
        </w:rPr>
      </w:pPr>
      <w:r w:rsidRPr="00C25549">
        <w:rPr>
          <w:rFonts w:ascii="Calibri" w:eastAsia="Calibri" w:hAnsi="Calibri" w:cs="Times New Roman"/>
        </w:rPr>
        <w:t xml:space="preserve">Resuspend beads stock by </w:t>
      </w:r>
      <w:proofErr w:type="spellStart"/>
      <w:r w:rsidRPr="00C25549">
        <w:rPr>
          <w:rFonts w:ascii="Calibri" w:eastAsia="Calibri" w:hAnsi="Calibri" w:cs="Times New Roman"/>
        </w:rPr>
        <w:t>vortexing</w:t>
      </w:r>
      <w:proofErr w:type="spellEnd"/>
      <w:r w:rsidRPr="00C25549">
        <w:rPr>
          <w:rFonts w:ascii="Calibri" w:eastAsia="Calibri" w:hAnsi="Calibri" w:cs="Times New Roman"/>
        </w:rPr>
        <w:t>.</w:t>
      </w:r>
    </w:p>
    <w:p w14:paraId="31D3F55A" w14:textId="77777777" w:rsidR="00C25549" w:rsidRPr="00C25549" w:rsidRDefault="00C25549" w:rsidP="00C25549">
      <w:pPr>
        <w:numPr>
          <w:ilvl w:val="0"/>
          <w:numId w:val="3"/>
        </w:numPr>
        <w:contextualSpacing/>
        <w:rPr>
          <w:rFonts w:ascii="Calibri" w:eastAsia="Calibri" w:hAnsi="Calibri" w:cs="Times New Roman"/>
        </w:rPr>
      </w:pPr>
      <w:r w:rsidRPr="00C25549">
        <w:rPr>
          <w:rFonts w:ascii="Calibri" w:eastAsia="Calibri" w:hAnsi="Calibri" w:cs="Times New Roman"/>
        </w:rPr>
        <w:t xml:space="preserve">Transfer sample to DNA </w:t>
      </w:r>
      <w:proofErr w:type="spellStart"/>
      <w:r w:rsidRPr="00C25549">
        <w:rPr>
          <w:rFonts w:ascii="Calibri" w:eastAsia="Calibri" w:hAnsi="Calibri" w:cs="Times New Roman"/>
        </w:rPr>
        <w:t>LoBind</w:t>
      </w:r>
      <w:proofErr w:type="spellEnd"/>
      <w:r w:rsidRPr="00C25549">
        <w:rPr>
          <w:rFonts w:ascii="Calibri" w:eastAsia="Calibri" w:hAnsi="Calibri" w:cs="Times New Roman"/>
        </w:rPr>
        <w:t xml:space="preserve"> Eppendorf.</w:t>
      </w:r>
    </w:p>
    <w:p w14:paraId="2B7838AA" w14:textId="77777777" w:rsidR="00C25549" w:rsidRPr="00C25549" w:rsidRDefault="00C25549" w:rsidP="00C25549">
      <w:pPr>
        <w:numPr>
          <w:ilvl w:val="0"/>
          <w:numId w:val="3"/>
        </w:numPr>
        <w:contextualSpacing/>
        <w:rPr>
          <w:rFonts w:ascii="Calibri" w:eastAsia="Calibri" w:hAnsi="Calibri" w:cs="Times New Roman"/>
        </w:rPr>
      </w:pPr>
      <w:r w:rsidRPr="00C25549">
        <w:rPr>
          <w:rFonts w:ascii="Calibri" w:eastAsia="Calibri" w:hAnsi="Calibri" w:cs="Times New Roman"/>
        </w:rPr>
        <w:t xml:space="preserve">Add 1.8μl </w:t>
      </w:r>
      <w:proofErr w:type="spellStart"/>
      <w:r w:rsidRPr="00C25549">
        <w:rPr>
          <w:rFonts w:ascii="Calibri" w:eastAsia="Calibri" w:hAnsi="Calibri" w:cs="Times New Roman"/>
        </w:rPr>
        <w:t>AMPure</w:t>
      </w:r>
      <w:proofErr w:type="spellEnd"/>
      <w:r w:rsidRPr="00C25549">
        <w:rPr>
          <w:rFonts w:ascii="Calibri" w:eastAsia="Calibri" w:hAnsi="Calibri" w:cs="Times New Roman"/>
        </w:rPr>
        <w:t xml:space="preserve"> XP per 1μl sample, mix by pipetting and incubate samples at RT for 5 minutes to allow binding. </w:t>
      </w:r>
    </w:p>
    <w:p w14:paraId="3E22A9B9" w14:textId="77777777" w:rsidR="00C25549" w:rsidRPr="00C25549" w:rsidRDefault="00C25549" w:rsidP="00C25549">
      <w:pPr>
        <w:numPr>
          <w:ilvl w:val="0"/>
          <w:numId w:val="3"/>
        </w:numPr>
        <w:contextualSpacing/>
        <w:rPr>
          <w:rFonts w:ascii="Calibri" w:eastAsia="Calibri" w:hAnsi="Calibri" w:cs="Times New Roman"/>
        </w:rPr>
      </w:pPr>
      <w:r w:rsidRPr="00C25549">
        <w:rPr>
          <w:rFonts w:ascii="Calibri" w:eastAsia="Calibri" w:hAnsi="Calibri" w:cs="Times New Roman"/>
        </w:rPr>
        <w:t xml:space="preserve">Place beads against magnet, allow to pellet (~2mins) </w:t>
      </w:r>
    </w:p>
    <w:p w14:paraId="52D6017C" w14:textId="77777777" w:rsidR="00C25549" w:rsidRPr="00C25549" w:rsidRDefault="00C25549" w:rsidP="00C25549">
      <w:pPr>
        <w:numPr>
          <w:ilvl w:val="0"/>
          <w:numId w:val="3"/>
        </w:numPr>
        <w:contextualSpacing/>
        <w:rPr>
          <w:rFonts w:ascii="Calibri" w:eastAsia="Calibri" w:hAnsi="Calibri" w:cs="Times New Roman"/>
        </w:rPr>
      </w:pPr>
      <w:r w:rsidRPr="00C25549">
        <w:rPr>
          <w:rFonts w:ascii="Calibri" w:eastAsia="Calibri" w:hAnsi="Calibri" w:cs="Times New Roman"/>
        </w:rPr>
        <w:t>Remove supernatant leaving ~5μl behind to ensure beads don’t detach from magnet.</w:t>
      </w:r>
    </w:p>
    <w:p w14:paraId="7703E5BC" w14:textId="77777777" w:rsidR="00C25549" w:rsidRPr="00C25549" w:rsidRDefault="00C25549" w:rsidP="00C25549">
      <w:pPr>
        <w:numPr>
          <w:ilvl w:val="0"/>
          <w:numId w:val="3"/>
        </w:numPr>
        <w:contextualSpacing/>
        <w:rPr>
          <w:rFonts w:ascii="Calibri" w:eastAsia="Calibri" w:hAnsi="Calibri" w:cs="Times New Roman"/>
        </w:rPr>
      </w:pPr>
      <w:r w:rsidRPr="00C25549">
        <w:rPr>
          <w:rFonts w:ascii="Calibri" w:eastAsia="Calibri" w:hAnsi="Calibri" w:cs="Times New Roman"/>
        </w:rPr>
        <w:t>Add 200μl 70% Ethanol to each tube then incubate at RT for 30 seconds.</w:t>
      </w:r>
    </w:p>
    <w:p w14:paraId="6B914884" w14:textId="77777777" w:rsidR="00C25549" w:rsidRPr="00C25549" w:rsidRDefault="00C25549" w:rsidP="00C25549">
      <w:pPr>
        <w:ind w:left="720"/>
        <w:contextualSpacing/>
        <w:rPr>
          <w:rFonts w:ascii="Calibri" w:eastAsia="Calibri" w:hAnsi="Calibri" w:cs="Times New Roman"/>
          <w:color w:val="FF0000"/>
        </w:rPr>
      </w:pPr>
      <w:r w:rsidRPr="00C25549">
        <w:rPr>
          <w:rFonts w:ascii="Calibri" w:eastAsia="Calibri" w:hAnsi="Calibri" w:cs="Times New Roman"/>
          <w:color w:val="FF0000"/>
        </w:rPr>
        <w:t>N.B. Keep tube by magnet whilst washing with ethanol to maintain bead pellet</w:t>
      </w:r>
    </w:p>
    <w:p w14:paraId="3F97ED75" w14:textId="77777777" w:rsidR="00C25549" w:rsidRPr="00C25549" w:rsidRDefault="00C25549" w:rsidP="00C25549">
      <w:pPr>
        <w:numPr>
          <w:ilvl w:val="0"/>
          <w:numId w:val="3"/>
        </w:numPr>
        <w:contextualSpacing/>
        <w:rPr>
          <w:rFonts w:ascii="Calibri" w:eastAsia="Calibri" w:hAnsi="Calibri" w:cs="Times New Roman"/>
        </w:rPr>
      </w:pPr>
      <w:r w:rsidRPr="00C25549">
        <w:rPr>
          <w:rFonts w:ascii="Calibri" w:eastAsia="Calibri" w:hAnsi="Calibri" w:cs="Times New Roman"/>
        </w:rPr>
        <w:t>Aspirate ethanol – beads do not detach as easily with ethanol so can take whole supernatant.</w:t>
      </w:r>
    </w:p>
    <w:p w14:paraId="427D84EF" w14:textId="77777777" w:rsidR="00C25549" w:rsidRPr="00C25549" w:rsidRDefault="00C25549" w:rsidP="00C25549">
      <w:pPr>
        <w:numPr>
          <w:ilvl w:val="0"/>
          <w:numId w:val="3"/>
        </w:numPr>
        <w:contextualSpacing/>
        <w:rPr>
          <w:rFonts w:ascii="Calibri" w:eastAsia="Calibri" w:hAnsi="Calibri" w:cs="Times New Roman"/>
        </w:rPr>
      </w:pPr>
      <w:r w:rsidRPr="00C25549">
        <w:rPr>
          <w:rFonts w:ascii="Calibri" w:eastAsia="Calibri" w:hAnsi="Calibri" w:cs="Times New Roman"/>
        </w:rPr>
        <w:t>Repeat step 6-7.</w:t>
      </w:r>
    </w:p>
    <w:p w14:paraId="6461A016" w14:textId="77777777" w:rsidR="00C25549" w:rsidRPr="00C25549" w:rsidRDefault="00C25549" w:rsidP="00C25549">
      <w:pPr>
        <w:numPr>
          <w:ilvl w:val="0"/>
          <w:numId w:val="3"/>
        </w:numPr>
        <w:contextualSpacing/>
        <w:rPr>
          <w:rFonts w:ascii="Calibri" w:eastAsia="Calibri" w:hAnsi="Calibri" w:cs="Times New Roman"/>
        </w:rPr>
      </w:pPr>
      <w:r w:rsidRPr="00C25549">
        <w:rPr>
          <w:rFonts w:ascii="Calibri" w:eastAsia="Calibri" w:hAnsi="Calibri" w:cs="Times New Roman"/>
        </w:rPr>
        <w:t>Allow pellet to dry for 30 seconds before removing from magnet.</w:t>
      </w:r>
    </w:p>
    <w:p w14:paraId="10474EFA" w14:textId="77777777" w:rsidR="00C25549" w:rsidRPr="00C25549" w:rsidRDefault="00C25549" w:rsidP="00C25549">
      <w:pPr>
        <w:numPr>
          <w:ilvl w:val="0"/>
          <w:numId w:val="3"/>
        </w:numPr>
        <w:contextualSpacing/>
        <w:rPr>
          <w:rFonts w:ascii="Calibri" w:eastAsia="Calibri" w:hAnsi="Calibri" w:cs="Times New Roman"/>
        </w:rPr>
      </w:pPr>
      <w:r w:rsidRPr="00C25549">
        <w:rPr>
          <w:rFonts w:ascii="Calibri" w:eastAsia="Calibri" w:hAnsi="Calibri" w:cs="Times New Roman"/>
        </w:rPr>
        <w:t>Add 40μl elution buffer, mix by pipetting then incubate at RT for 2 mins.</w:t>
      </w:r>
    </w:p>
    <w:p w14:paraId="1AAD7E47" w14:textId="77777777" w:rsidR="00C25549" w:rsidRPr="00C25549" w:rsidRDefault="00C25549" w:rsidP="00C25549">
      <w:pPr>
        <w:numPr>
          <w:ilvl w:val="0"/>
          <w:numId w:val="3"/>
        </w:numPr>
        <w:contextualSpacing/>
        <w:rPr>
          <w:rFonts w:ascii="Calibri" w:eastAsia="Calibri" w:hAnsi="Calibri" w:cs="Times New Roman"/>
        </w:rPr>
      </w:pPr>
      <w:r w:rsidRPr="00C25549">
        <w:rPr>
          <w:rFonts w:ascii="Calibri" w:eastAsia="Calibri" w:hAnsi="Calibri" w:cs="Times New Roman"/>
        </w:rPr>
        <w:t>Place beads against magnet, allow beads to pellet (~2mins).</w:t>
      </w:r>
    </w:p>
    <w:p w14:paraId="0CD218C7" w14:textId="77777777" w:rsidR="00C25549" w:rsidRPr="00C25549" w:rsidRDefault="00C25549" w:rsidP="00C25549">
      <w:pPr>
        <w:numPr>
          <w:ilvl w:val="0"/>
          <w:numId w:val="3"/>
        </w:numPr>
        <w:contextualSpacing/>
        <w:rPr>
          <w:rFonts w:ascii="Calibri" w:eastAsia="Calibri" w:hAnsi="Calibri" w:cs="Times New Roman"/>
        </w:rPr>
      </w:pPr>
      <w:r w:rsidRPr="00C25549">
        <w:rPr>
          <w:rFonts w:ascii="Calibri" w:eastAsia="Calibri" w:hAnsi="Calibri" w:cs="Times New Roman"/>
        </w:rPr>
        <w:t xml:space="preserve">Elute purified DNA fragments from beads before transferring to new tube. </w:t>
      </w:r>
    </w:p>
    <w:p w14:paraId="730D397F" w14:textId="77777777" w:rsidR="00C25549" w:rsidRPr="00C25549" w:rsidRDefault="00C25549" w:rsidP="00C25549">
      <w:pPr>
        <w:ind w:left="720"/>
        <w:contextualSpacing/>
        <w:rPr>
          <w:rFonts w:ascii="Calibri" w:eastAsia="Calibri" w:hAnsi="Calibri" w:cs="Times New Roman"/>
        </w:rPr>
      </w:pPr>
    </w:p>
    <w:p w14:paraId="5D63A79C" w14:textId="77777777" w:rsidR="00C25549" w:rsidRPr="00C25549" w:rsidRDefault="00966A42" w:rsidP="00966A42">
      <w:pPr>
        <w:spacing w:after="0"/>
        <w:jc w:val="center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</w:rPr>
        <w:t>Optional q</w:t>
      </w:r>
      <w:r w:rsidR="00C25549" w:rsidRPr="00C25549">
        <w:rPr>
          <w:rFonts w:ascii="Calibri" w:eastAsia="Calibri" w:hAnsi="Calibri" w:cs="Times New Roman"/>
          <w:i/>
        </w:rPr>
        <w:t xml:space="preserve">uantification of </w:t>
      </w:r>
      <w:r>
        <w:rPr>
          <w:rFonts w:ascii="Calibri" w:eastAsia="Calibri" w:hAnsi="Calibri" w:cs="Times New Roman"/>
          <w:i/>
        </w:rPr>
        <w:t xml:space="preserve">un-amplified </w:t>
      </w:r>
      <w:r w:rsidR="00C25549" w:rsidRPr="00C25549">
        <w:rPr>
          <w:rFonts w:ascii="Calibri" w:eastAsia="Calibri" w:hAnsi="Calibri" w:cs="Times New Roman"/>
          <w:i/>
        </w:rPr>
        <w:t>cDNA</w:t>
      </w:r>
      <w:r>
        <w:rPr>
          <w:rFonts w:ascii="Calibri" w:eastAsia="Calibri" w:hAnsi="Calibri" w:cs="Times New Roman"/>
          <w:i/>
        </w:rPr>
        <w:t xml:space="preserve"> by Qubit or Nanodrop.</w:t>
      </w:r>
    </w:p>
    <w:p w14:paraId="5321E9DB" w14:textId="77777777" w:rsidR="00C25549" w:rsidRPr="00C25549" w:rsidRDefault="00C25549" w:rsidP="00C25549">
      <w:pPr>
        <w:rPr>
          <w:rFonts w:ascii="Calibri" w:eastAsia="Calibri" w:hAnsi="Calibri" w:cs="Times New Roman"/>
          <w:u w:val="single"/>
        </w:rPr>
      </w:pPr>
    </w:p>
    <w:p w14:paraId="57155CC2" w14:textId="2C36105E" w:rsidR="00C25549" w:rsidRPr="00C25549" w:rsidRDefault="00C25549" w:rsidP="00C25549">
      <w:pPr>
        <w:rPr>
          <w:rFonts w:ascii="Calibri" w:eastAsia="Calibri" w:hAnsi="Calibri" w:cs="Times New Roman"/>
          <w:u w:val="single"/>
        </w:rPr>
      </w:pPr>
      <w:r w:rsidRPr="00C25549">
        <w:rPr>
          <w:rFonts w:ascii="Calibri" w:eastAsia="Calibri" w:hAnsi="Calibri" w:cs="Times New Roman"/>
          <w:u w:val="single"/>
        </w:rPr>
        <w:t>Sequence Independent Single Primer Amplification</w:t>
      </w:r>
      <w:r w:rsidR="00655D64">
        <w:rPr>
          <w:rFonts w:ascii="Calibri" w:eastAsia="Calibri" w:hAnsi="Calibri" w:cs="Times New Roman"/>
          <w:u w:val="single"/>
        </w:rPr>
        <w:t xml:space="preserve"> – do duplicates or triplicates to improve coverage</w:t>
      </w:r>
    </w:p>
    <w:p w14:paraId="69947563" w14:textId="51ADCD31" w:rsidR="00C25549" w:rsidRPr="00C25549" w:rsidRDefault="00C25549" w:rsidP="00C25549">
      <w:pPr>
        <w:numPr>
          <w:ilvl w:val="0"/>
          <w:numId w:val="5"/>
        </w:numPr>
        <w:contextualSpacing/>
        <w:rPr>
          <w:rFonts w:ascii="Calibri" w:eastAsia="Calibri" w:hAnsi="Calibri" w:cs="Times New Roman"/>
        </w:rPr>
      </w:pPr>
      <w:r w:rsidRPr="00C25549">
        <w:rPr>
          <w:rFonts w:ascii="Calibri" w:eastAsia="Calibri" w:hAnsi="Calibri" w:cs="Times New Roman"/>
        </w:rPr>
        <w:t xml:space="preserve">Combine the following reaction mixture to a final volume of </w:t>
      </w:r>
      <w:r w:rsidR="00283C5B">
        <w:rPr>
          <w:rFonts w:ascii="Calibri" w:eastAsia="Calibri" w:hAnsi="Calibri" w:cs="Times New Roman"/>
        </w:rPr>
        <w:t>25</w:t>
      </w:r>
      <w:r w:rsidRPr="00C25549">
        <w:rPr>
          <w:rFonts w:ascii="Calibri" w:eastAsia="Calibri" w:hAnsi="Calibri" w:cs="Times New Roman"/>
        </w:rPr>
        <w:t>μl.</w:t>
      </w:r>
    </w:p>
    <w:tbl>
      <w:tblPr>
        <w:tblStyle w:val="TableGrid"/>
        <w:tblpPr w:leftFromText="180" w:rightFromText="180" w:vertAnchor="text" w:horzAnchor="page" w:tblpX="1966" w:tblpY="29"/>
        <w:tblW w:w="8784" w:type="dxa"/>
        <w:tblLook w:val="04A0" w:firstRow="1" w:lastRow="0" w:firstColumn="1" w:lastColumn="0" w:noHBand="0" w:noVBand="1"/>
      </w:tblPr>
      <w:tblGrid>
        <w:gridCol w:w="7225"/>
        <w:gridCol w:w="1559"/>
      </w:tblGrid>
      <w:tr w:rsidR="00C25549" w:rsidRPr="00C25549" w14:paraId="617ECBEE" w14:textId="77777777" w:rsidTr="00C25549">
        <w:trPr>
          <w:trHeight w:val="291"/>
        </w:trPr>
        <w:tc>
          <w:tcPr>
            <w:tcW w:w="7225" w:type="dxa"/>
            <w:shd w:val="clear" w:color="auto" w:fill="F2F2F2"/>
          </w:tcPr>
          <w:p w14:paraId="7F683AEA" w14:textId="77777777" w:rsidR="00C25549" w:rsidRPr="00C25549" w:rsidRDefault="00C25549" w:rsidP="00C25549">
            <w:pPr>
              <w:contextualSpacing/>
              <w:rPr>
                <w:rFonts w:ascii="Calibri" w:eastAsia="Calibri" w:hAnsi="Calibri" w:cs="Times New Roman"/>
              </w:rPr>
            </w:pPr>
            <w:r w:rsidRPr="00C25549">
              <w:rPr>
                <w:rFonts w:ascii="Calibri" w:eastAsia="Calibri" w:hAnsi="Calibri" w:cs="Times New Roman"/>
              </w:rPr>
              <w:t>Component</w:t>
            </w:r>
          </w:p>
        </w:tc>
        <w:tc>
          <w:tcPr>
            <w:tcW w:w="1559" w:type="dxa"/>
            <w:shd w:val="clear" w:color="auto" w:fill="F2F2F2"/>
          </w:tcPr>
          <w:p w14:paraId="5CA92F0C" w14:textId="77777777" w:rsidR="00C25549" w:rsidRPr="00C25549" w:rsidRDefault="00C25549" w:rsidP="00C25549">
            <w:pPr>
              <w:contextualSpacing/>
              <w:rPr>
                <w:rFonts w:ascii="Calibri" w:eastAsia="Calibri" w:hAnsi="Calibri" w:cs="Times New Roman"/>
              </w:rPr>
            </w:pPr>
            <w:r w:rsidRPr="00C25549">
              <w:rPr>
                <w:rFonts w:ascii="Calibri" w:eastAsia="Calibri" w:hAnsi="Calibri" w:cs="Times New Roman"/>
              </w:rPr>
              <w:t>Volume</w:t>
            </w:r>
          </w:p>
        </w:tc>
      </w:tr>
      <w:tr w:rsidR="00C25549" w:rsidRPr="00C25549" w14:paraId="7FE60449" w14:textId="77777777" w:rsidTr="00C25549">
        <w:trPr>
          <w:trHeight w:val="276"/>
        </w:trPr>
        <w:tc>
          <w:tcPr>
            <w:tcW w:w="7225" w:type="dxa"/>
            <w:shd w:val="clear" w:color="auto" w:fill="F2F2F2"/>
          </w:tcPr>
          <w:p w14:paraId="58624ADE" w14:textId="77777777" w:rsidR="00C25549" w:rsidRPr="00C25549" w:rsidRDefault="00C25549" w:rsidP="00C25549">
            <w:pPr>
              <w:contextualSpacing/>
              <w:rPr>
                <w:rFonts w:ascii="Calibri" w:eastAsia="Calibri" w:hAnsi="Calibri" w:cs="Times New Roman"/>
              </w:rPr>
            </w:pPr>
            <w:r w:rsidRPr="00C25549">
              <w:rPr>
                <w:rFonts w:ascii="Calibri" w:eastAsia="Calibri" w:hAnsi="Calibri" w:cs="Times New Roman"/>
              </w:rPr>
              <w:t>Sample cDNA</w:t>
            </w:r>
          </w:p>
        </w:tc>
        <w:tc>
          <w:tcPr>
            <w:tcW w:w="1559" w:type="dxa"/>
          </w:tcPr>
          <w:p w14:paraId="4DDF0595" w14:textId="4F7D178B" w:rsidR="00C25549" w:rsidRPr="00C25549" w:rsidRDefault="00283C5B" w:rsidP="00C25549">
            <w:pPr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12ul</w:t>
            </w:r>
          </w:p>
        </w:tc>
      </w:tr>
      <w:tr w:rsidR="00C25549" w:rsidRPr="00C25549" w14:paraId="357214B6" w14:textId="77777777" w:rsidTr="00C25549">
        <w:trPr>
          <w:trHeight w:val="291"/>
        </w:trPr>
        <w:tc>
          <w:tcPr>
            <w:tcW w:w="7225" w:type="dxa"/>
            <w:shd w:val="clear" w:color="auto" w:fill="F2F2F2"/>
          </w:tcPr>
          <w:p w14:paraId="363F5896" w14:textId="32ABE518" w:rsidR="00C25549" w:rsidRPr="00C25549" w:rsidRDefault="00283C5B" w:rsidP="00C25549">
            <w:pPr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  <w:r w:rsidR="00C25549" w:rsidRPr="00C25549">
              <w:rPr>
                <w:rFonts w:ascii="Calibri" w:eastAsia="Calibri" w:hAnsi="Calibri" w:cs="Times New Roman"/>
              </w:rPr>
              <w:t xml:space="preserve">x </w:t>
            </w:r>
            <w:r>
              <w:rPr>
                <w:rFonts w:ascii="Calibri" w:eastAsia="Calibri" w:hAnsi="Calibri" w:cs="Times New Roman"/>
              </w:rPr>
              <w:t>Q5 Master Mix</w:t>
            </w:r>
            <w:ins w:id="10" w:author="Chris Owen" w:date="2020-03-17T15:17:00Z">
              <w:r w:rsidR="006638F2">
                <w:rPr>
                  <w:rFonts w:ascii="Calibri" w:eastAsia="Calibri" w:hAnsi="Calibri" w:cs="Times New Roman"/>
                </w:rPr>
                <w:t xml:space="preserve"> (NEB </w:t>
              </w:r>
            </w:ins>
            <w:ins w:id="11" w:author="Chris Owen" w:date="2020-03-17T15:18:00Z">
              <w:r w:rsidR="006638F2" w:rsidRPr="006638F2">
                <w:rPr>
                  <w:rFonts w:ascii="Calibri" w:eastAsia="Calibri" w:hAnsi="Calibri" w:cs="Times New Roman"/>
                </w:rPr>
                <w:t>M0492L</w:t>
              </w:r>
              <w:r w:rsidR="006638F2">
                <w:rPr>
                  <w:rFonts w:ascii="Calibri" w:eastAsia="Calibri" w:hAnsi="Calibri" w:cs="Times New Roman"/>
                </w:rPr>
                <w:t>)</w:t>
              </w:r>
            </w:ins>
          </w:p>
        </w:tc>
        <w:tc>
          <w:tcPr>
            <w:tcW w:w="1559" w:type="dxa"/>
          </w:tcPr>
          <w:p w14:paraId="373633E8" w14:textId="7DFD8727" w:rsidR="00C25549" w:rsidRPr="00C25549" w:rsidRDefault="00C25549" w:rsidP="00C25549">
            <w:pPr>
              <w:contextualSpacing/>
              <w:rPr>
                <w:rFonts w:ascii="Calibri" w:eastAsia="Calibri" w:hAnsi="Calibri" w:cs="Times New Roman"/>
              </w:rPr>
            </w:pPr>
            <w:r w:rsidRPr="00C25549">
              <w:rPr>
                <w:rFonts w:ascii="Calibri" w:eastAsia="Calibri" w:hAnsi="Calibri" w:cs="Times New Roman"/>
              </w:rPr>
              <w:t>1</w:t>
            </w:r>
            <w:r w:rsidR="00283C5B">
              <w:rPr>
                <w:rFonts w:ascii="Calibri" w:eastAsia="Calibri" w:hAnsi="Calibri" w:cs="Times New Roman"/>
              </w:rPr>
              <w:t>2.5</w:t>
            </w:r>
            <w:r w:rsidRPr="00C25549">
              <w:rPr>
                <w:rFonts w:ascii="Calibri" w:eastAsia="Calibri" w:hAnsi="Calibri" w:cs="Times New Roman"/>
              </w:rPr>
              <w:t xml:space="preserve">μl </w:t>
            </w:r>
          </w:p>
        </w:tc>
      </w:tr>
      <w:tr w:rsidR="00283C5B" w:rsidRPr="00C25549" w14:paraId="30FA20C9" w14:textId="77777777" w:rsidTr="00C25549">
        <w:trPr>
          <w:trHeight w:val="291"/>
        </w:trPr>
        <w:tc>
          <w:tcPr>
            <w:tcW w:w="7225" w:type="dxa"/>
            <w:shd w:val="clear" w:color="auto" w:fill="F2F2F2"/>
          </w:tcPr>
          <w:p w14:paraId="534D125E" w14:textId="58A63ECD" w:rsidR="00283C5B" w:rsidRDefault="00283C5B" w:rsidP="00C25549">
            <w:pPr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100pmol/ul Sol-B Primer</w:t>
            </w:r>
          </w:p>
        </w:tc>
        <w:tc>
          <w:tcPr>
            <w:tcW w:w="1559" w:type="dxa"/>
          </w:tcPr>
          <w:p w14:paraId="4EC68571" w14:textId="713D0034" w:rsidR="00283C5B" w:rsidRPr="00C25549" w:rsidRDefault="00283C5B" w:rsidP="00C25549">
            <w:pPr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0.5ul</w:t>
            </w:r>
          </w:p>
        </w:tc>
      </w:tr>
    </w:tbl>
    <w:p w14:paraId="27A933B9" w14:textId="14C1F75A" w:rsidR="00C25549" w:rsidRPr="00966A42" w:rsidRDefault="00C25549" w:rsidP="00C25549">
      <w:pPr>
        <w:numPr>
          <w:ilvl w:val="0"/>
          <w:numId w:val="5"/>
        </w:numPr>
        <w:contextualSpacing/>
        <w:rPr>
          <w:rFonts w:ascii="Calibri" w:eastAsia="Calibri" w:hAnsi="Calibri" w:cs="Times New Roman"/>
        </w:rPr>
      </w:pPr>
      <w:r w:rsidRPr="00C25549">
        <w:rPr>
          <w:rFonts w:ascii="Calibri" w:eastAsia="Calibri" w:hAnsi="Calibri" w:cs="Times New Roman"/>
        </w:rPr>
        <w:t xml:space="preserve">PCR </w:t>
      </w:r>
      <w:r w:rsidRPr="00C25549">
        <w:rPr>
          <w:rFonts w:ascii="Calibri" w:eastAsia="Calibri" w:hAnsi="Calibri" w:cs="Calibri"/>
        </w:rPr>
        <w:t xml:space="preserve">cycling as follows: 98 °C for 30 s, followed by </w:t>
      </w:r>
      <w:r w:rsidR="00283C5B">
        <w:rPr>
          <w:rFonts w:ascii="Calibri" w:eastAsia="Calibri" w:hAnsi="Calibri" w:cs="Calibri"/>
        </w:rPr>
        <w:t>25</w:t>
      </w:r>
      <w:r w:rsidRPr="00C25549">
        <w:rPr>
          <w:rFonts w:ascii="Calibri" w:eastAsia="Calibri" w:hAnsi="Calibri" w:cs="Calibri"/>
        </w:rPr>
        <w:t xml:space="preserve"> cycles of 98 °C for 10 s, 5</w:t>
      </w:r>
      <w:r w:rsidR="00283C5B">
        <w:rPr>
          <w:rFonts w:ascii="Calibri" w:eastAsia="Calibri" w:hAnsi="Calibri" w:cs="Calibri"/>
        </w:rPr>
        <w:t>4</w:t>
      </w:r>
      <w:r w:rsidRPr="00C25549">
        <w:rPr>
          <w:rFonts w:ascii="Calibri" w:eastAsia="Calibri" w:hAnsi="Calibri" w:cs="Calibri"/>
        </w:rPr>
        <w:t> °C for 30 s, and 72 °C for 1 min, with a final extension at 72 °C for 10 min.</w:t>
      </w:r>
    </w:p>
    <w:p w14:paraId="21320033" w14:textId="77777777" w:rsidR="00966A42" w:rsidRPr="00C25549" w:rsidRDefault="00966A42" w:rsidP="00966A42">
      <w:pPr>
        <w:ind w:left="720"/>
        <w:contextualSpacing/>
        <w:rPr>
          <w:rFonts w:ascii="Calibri" w:eastAsia="Calibri" w:hAnsi="Calibri" w:cs="Times New Roman"/>
        </w:rPr>
      </w:pPr>
    </w:p>
    <w:p w14:paraId="163E5CA7" w14:textId="77777777" w:rsidR="00C25549" w:rsidRPr="00C25549" w:rsidRDefault="00C25549" w:rsidP="00966A42">
      <w:pPr>
        <w:spacing w:after="0"/>
        <w:rPr>
          <w:rFonts w:ascii="Calibri" w:eastAsia="Calibri" w:hAnsi="Calibri" w:cs="Times New Roman"/>
          <w:u w:val="single"/>
        </w:rPr>
      </w:pPr>
      <w:r w:rsidRPr="00C25549">
        <w:rPr>
          <w:rFonts w:ascii="Calibri" w:eastAsia="Calibri" w:hAnsi="Calibri" w:cs="Times New Roman"/>
          <w:u w:val="single"/>
        </w:rPr>
        <w:t xml:space="preserve">Purification using </w:t>
      </w:r>
      <w:proofErr w:type="spellStart"/>
      <w:r w:rsidRPr="00C25549">
        <w:rPr>
          <w:rFonts w:ascii="Calibri" w:eastAsia="Calibri" w:hAnsi="Calibri" w:cs="Times New Roman"/>
          <w:u w:val="single"/>
        </w:rPr>
        <w:t>Agencourt</w:t>
      </w:r>
      <w:proofErr w:type="spellEnd"/>
      <w:r w:rsidRPr="00C25549">
        <w:rPr>
          <w:rFonts w:ascii="Calibri" w:eastAsia="Calibri" w:hAnsi="Calibri" w:cs="Times New Roman"/>
          <w:u w:val="single"/>
        </w:rPr>
        <w:t xml:space="preserve"> </w:t>
      </w:r>
      <w:proofErr w:type="spellStart"/>
      <w:r w:rsidRPr="00C25549">
        <w:rPr>
          <w:rFonts w:ascii="Calibri" w:eastAsia="Calibri" w:hAnsi="Calibri" w:cs="Times New Roman"/>
          <w:u w:val="single"/>
        </w:rPr>
        <w:t>AMPure</w:t>
      </w:r>
      <w:proofErr w:type="spellEnd"/>
      <w:r w:rsidRPr="00C25549">
        <w:rPr>
          <w:rFonts w:ascii="Calibri" w:eastAsia="Calibri" w:hAnsi="Calibri" w:cs="Times New Roman"/>
          <w:u w:val="single"/>
        </w:rPr>
        <w:t xml:space="preserve"> beads</w:t>
      </w:r>
    </w:p>
    <w:p w14:paraId="71752804" w14:textId="77777777" w:rsidR="00C25549" w:rsidRPr="00C25549" w:rsidRDefault="00C25549" w:rsidP="00966A42">
      <w:pPr>
        <w:spacing w:after="0"/>
        <w:jc w:val="right"/>
        <w:rPr>
          <w:rFonts w:ascii="Calibri" w:eastAsia="Calibri" w:hAnsi="Calibri" w:cs="Times New Roman"/>
          <w:u w:val="single"/>
        </w:rPr>
      </w:pPr>
      <w:r w:rsidRPr="00C25549">
        <w:rPr>
          <w:rFonts w:ascii="Calibri" w:eastAsia="Calibri" w:hAnsi="Calibri" w:cs="Times New Roman"/>
          <w:color w:val="767171"/>
          <w:sz w:val="16"/>
          <w:szCs w:val="16"/>
        </w:rPr>
        <w:t xml:space="preserve">According to </w:t>
      </w:r>
      <w:proofErr w:type="spellStart"/>
      <w:r w:rsidRPr="00C25549">
        <w:rPr>
          <w:rFonts w:ascii="Calibri" w:eastAsia="Calibri" w:hAnsi="Calibri" w:cs="Times New Roman"/>
          <w:color w:val="767171"/>
          <w:sz w:val="16"/>
          <w:szCs w:val="16"/>
        </w:rPr>
        <w:t>AMPure</w:t>
      </w:r>
      <w:proofErr w:type="spellEnd"/>
      <w:r w:rsidRPr="00C25549">
        <w:rPr>
          <w:rFonts w:ascii="Calibri" w:eastAsia="Calibri" w:hAnsi="Calibri" w:cs="Times New Roman"/>
          <w:color w:val="767171"/>
          <w:sz w:val="16"/>
          <w:szCs w:val="16"/>
        </w:rPr>
        <w:t xml:space="preserve"> XP bead protocol</w:t>
      </w:r>
    </w:p>
    <w:p w14:paraId="368D07E2" w14:textId="77777777" w:rsidR="00C25549" w:rsidRPr="00C25549" w:rsidRDefault="00C25549" w:rsidP="00C25549">
      <w:pPr>
        <w:numPr>
          <w:ilvl w:val="0"/>
          <w:numId w:val="4"/>
        </w:numPr>
        <w:contextualSpacing/>
        <w:rPr>
          <w:rFonts w:ascii="Calibri" w:eastAsia="Calibri" w:hAnsi="Calibri" w:cs="Times New Roman"/>
        </w:rPr>
      </w:pPr>
      <w:r w:rsidRPr="00C25549">
        <w:rPr>
          <w:rFonts w:ascii="Calibri" w:eastAsia="Calibri" w:hAnsi="Calibri" w:cs="Times New Roman"/>
        </w:rPr>
        <w:t xml:space="preserve">Resuspend beads stock by </w:t>
      </w:r>
      <w:proofErr w:type="spellStart"/>
      <w:r w:rsidRPr="00C25549">
        <w:rPr>
          <w:rFonts w:ascii="Calibri" w:eastAsia="Calibri" w:hAnsi="Calibri" w:cs="Times New Roman"/>
        </w:rPr>
        <w:t>vortexing</w:t>
      </w:r>
      <w:proofErr w:type="spellEnd"/>
      <w:r w:rsidRPr="00C25549">
        <w:rPr>
          <w:rFonts w:ascii="Calibri" w:eastAsia="Calibri" w:hAnsi="Calibri" w:cs="Times New Roman"/>
        </w:rPr>
        <w:t>.</w:t>
      </w:r>
    </w:p>
    <w:p w14:paraId="5B742844" w14:textId="77777777" w:rsidR="00C25549" w:rsidRPr="00C25549" w:rsidRDefault="00C25549" w:rsidP="00C25549">
      <w:pPr>
        <w:numPr>
          <w:ilvl w:val="0"/>
          <w:numId w:val="4"/>
        </w:numPr>
        <w:contextualSpacing/>
        <w:rPr>
          <w:rFonts w:ascii="Calibri" w:eastAsia="Calibri" w:hAnsi="Calibri" w:cs="Times New Roman"/>
        </w:rPr>
      </w:pPr>
      <w:r w:rsidRPr="00C25549">
        <w:rPr>
          <w:rFonts w:ascii="Calibri" w:eastAsia="Calibri" w:hAnsi="Calibri" w:cs="Times New Roman"/>
        </w:rPr>
        <w:t xml:space="preserve">Transfer sample to DNA </w:t>
      </w:r>
      <w:proofErr w:type="spellStart"/>
      <w:r w:rsidRPr="00C25549">
        <w:rPr>
          <w:rFonts w:ascii="Calibri" w:eastAsia="Calibri" w:hAnsi="Calibri" w:cs="Times New Roman"/>
        </w:rPr>
        <w:t>LoBind</w:t>
      </w:r>
      <w:proofErr w:type="spellEnd"/>
      <w:r w:rsidRPr="00C25549">
        <w:rPr>
          <w:rFonts w:ascii="Calibri" w:eastAsia="Calibri" w:hAnsi="Calibri" w:cs="Times New Roman"/>
        </w:rPr>
        <w:t xml:space="preserve"> Eppendorf.</w:t>
      </w:r>
    </w:p>
    <w:p w14:paraId="12399744" w14:textId="77777777" w:rsidR="00C25549" w:rsidRPr="00C25549" w:rsidRDefault="00C25549" w:rsidP="00C25549">
      <w:pPr>
        <w:numPr>
          <w:ilvl w:val="0"/>
          <w:numId w:val="4"/>
        </w:numPr>
        <w:contextualSpacing/>
        <w:rPr>
          <w:rFonts w:ascii="Calibri" w:eastAsia="Calibri" w:hAnsi="Calibri" w:cs="Times New Roman"/>
        </w:rPr>
      </w:pPr>
      <w:r w:rsidRPr="00C25549">
        <w:rPr>
          <w:rFonts w:ascii="Calibri" w:eastAsia="Calibri" w:hAnsi="Calibri" w:cs="Times New Roman"/>
        </w:rPr>
        <w:t xml:space="preserve">Add 1.8μl </w:t>
      </w:r>
      <w:proofErr w:type="spellStart"/>
      <w:r w:rsidRPr="00C25549">
        <w:rPr>
          <w:rFonts w:ascii="Calibri" w:eastAsia="Calibri" w:hAnsi="Calibri" w:cs="Times New Roman"/>
        </w:rPr>
        <w:t>AMPure</w:t>
      </w:r>
      <w:proofErr w:type="spellEnd"/>
      <w:r w:rsidRPr="00C25549">
        <w:rPr>
          <w:rFonts w:ascii="Calibri" w:eastAsia="Calibri" w:hAnsi="Calibri" w:cs="Times New Roman"/>
        </w:rPr>
        <w:t xml:space="preserve"> XP per 1μl sample, mix by pipetting and incubate samples at RT for 5 minutes to allow binding. </w:t>
      </w:r>
    </w:p>
    <w:p w14:paraId="466CC805" w14:textId="77777777" w:rsidR="00C25549" w:rsidRPr="00C25549" w:rsidRDefault="00C25549" w:rsidP="00C25549">
      <w:pPr>
        <w:numPr>
          <w:ilvl w:val="0"/>
          <w:numId w:val="4"/>
        </w:numPr>
        <w:contextualSpacing/>
        <w:rPr>
          <w:rFonts w:ascii="Calibri" w:eastAsia="Calibri" w:hAnsi="Calibri" w:cs="Times New Roman"/>
        </w:rPr>
      </w:pPr>
      <w:r w:rsidRPr="00C25549">
        <w:rPr>
          <w:rFonts w:ascii="Calibri" w:eastAsia="Calibri" w:hAnsi="Calibri" w:cs="Times New Roman"/>
        </w:rPr>
        <w:t xml:space="preserve">Spin down then place beads against magnet, allow to pellet (~2mins) </w:t>
      </w:r>
    </w:p>
    <w:p w14:paraId="56424A1F" w14:textId="77777777" w:rsidR="00C25549" w:rsidRPr="00C25549" w:rsidRDefault="00C25549" w:rsidP="00C25549">
      <w:pPr>
        <w:numPr>
          <w:ilvl w:val="0"/>
          <w:numId w:val="4"/>
        </w:numPr>
        <w:contextualSpacing/>
        <w:rPr>
          <w:rFonts w:ascii="Calibri" w:eastAsia="Calibri" w:hAnsi="Calibri" w:cs="Times New Roman"/>
        </w:rPr>
      </w:pPr>
      <w:r w:rsidRPr="00C25549">
        <w:rPr>
          <w:rFonts w:ascii="Calibri" w:eastAsia="Calibri" w:hAnsi="Calibri" w:cs="Times New Roman"/>
        </w:rPr>
        <w:t>Remove supernatant leaving ~5μl behind to ensure beads don’t detach from magnet.</w:t>
      </w:r>
    </w:p>
    <w:p w14:paraId="48226D17" w14:textId="77777777" w:rsidR="00C25549" w:rsidRPr="00C25549" w:rsidRDefault="00C25549" w:rsidP="00C25549">
      <w:pPr>
        <w:numPr>
          <w:ilvl w:val="0"/>
          <w:numId w:val="4"/>
        </w:numPr>
        <w:contextualSpacing/>
        <w:rPr>
          <w:rFonts w:ascii="Calibri" w:eastAsia="Calibri" w:hAnsi="Calibri" w:cs="Times New Roman"/>
        </w:rPr>
      </w:pPr>
      <w:r w:rsidRPr="00C25549">
        <w:rPr>
          <w:rFonts w:ascii="Calibri" w:eastAsia="Calibri" w:hAnsi="Calibri" w:cs="Times New Roman"/>
        </w:rPr>
        <w:t>Add 200μl 70% Ethanol to each tube then incubate at RT for 30 seconds.</w:t>
      </w:r>
    </w:p>
    <w:p w14:paraId="6BBFDF6C" w14:textId="77777777" w:rsidR="00C25549" w:rsidRPr="00C25549" w:rsidRDefault="00C25549" w:rsidP="00C25549">
      <w:pPr>
        <w:ind w:left="720"/>
        <w:contextualSpacing/>
        <w:rPr>
          <w:rFonts w:ascii="Calibri" w:eastAsia="Calibri" w:hAnsi="Calibri" w:cs="Times New Roman"/>
          <w:color w:val="FF0000"/>
        </w:rPr>
      </w:pPr>
      <w:r w:rsidRPr="00C25549">
        <w:rPr>
          <w:rFonts w:ascii="Calibri" w:eastAsia="Calibri" w:hAnsi="Calibri" w:cs="Times New Roman"/>
          <w:color w:val="FF0000"/>
        </w:rPr>
        <w:t>N.B. Keep tube by magnet whilst washing with ethanol to maintain bead pellet</w:t>
      </w:r>
    </w:p>
    <w:p w14:paraId="3AEB2ACB" w14:textId="77777777" w:rsidR="00C25549" w:rsidRPr="00C25549" w:rsidRDefault="00C25549" w:rsidP="00C25549">
      <w:pPr>
        <w:numPr>
          <w:ilvl w:val="0"/>
          <w:numId w:val="4"/>
        </w:numPr>
        <w:contextualSpacing/>
        <w:rPr>
          <w:rFonts w:ascii="Calibri" w:eastAsia="Calibri" w:hAnsi="Calibri" w:cs="Times New Roman"/>
        </w:rPr>
      </w:pPr>
      <w:r w:rsidRPr="00C25549">
        <w:rPr>
          <w:rFonts w:ascii="Calibri" w:eastAsia="Calibri" w:hAnsi="Calibri" w:cs="Times New Roman"/>
        </w:rPr>
        <w:t>Aspirate ethanol – beads do not detach as easily with ethanol so can take whole supernatant.</w:t>
      </w:r>
    </w:p>
    <w:p w14:paraId="6AD591A0" w14:textId="77777777" w:rsidR="00C25549" w:rsidRPr="00C25549" w:rsidRDefault="00C25549" w:rsidP="00C25549">
      <w:pPr>
        <w:numPr>
          <w:ilvl w:val="0"/>
          <w:numId w:val="4"/>
        </w:numPr>
        <w:contextualSpacing/>
        <w:rPr>
          <w:rFonts w:ascii="Calibri" w:eastAsia="Calibri" w:hAnsi="Calibri" w:cs="Times New Roman"/>
        </w:rPr>
      </w:pPr>
      <w:r w:rsidRPr="00C25549">
        <w:rPr>
          <w:rFonts w:ascii="Calibri" w:eastAsia="Calibri" w:hAnsi="Calibri" w:cs="Times New Roman"/>
        </w:rPr>
        <w:t>Repeat step 6-7.</w:t>
      </w:r>
    </w:p>
    <w:p w14:paraId="1E4085D6" w14:textId="77777777" w:rsidR="00C25549" w:rsidRPr="00C25549" w:rsidRDefault="00C25549" w:rsidP="00C25549">
      <w:pPr>
        <w:numPr>
          <w:ilvl w:val="0"/>
          <w:numId w:val="4"/>
        </w:numPr>
        <w:contextualSpacing/>
        <w:rPr>
          <w:rFonts w:ascii="Calibri" w:eastAsia="Calibri" w:hAnsi="Calibri" w:cs="Times New Roman"/>
        </w:rPr>
      </w:pPr>
      <w:r w:rsidRPr="00C25549">
        <w:rPr>
          <w:rFonts w:ascii="Calibri" w:eastAsia="Calibri" w:hAnsi="Calibri" w:cs="Times New Roman"/>
        </w:rPr>
        <w:lastRenderedPageBreak/>
        <w:t>Spin down then place back on magnet and remove any extra ethanol.</w:t>
      </w:r>
    </w:p>
    <w:p w14:paraId="2C5B2CFF" w14:textId="77777777" w:rsidR="00C25549" w:rsidRPr="00C25549" w:rsidRDefault="00C25549" w:rsidP="00C25549">
      <w:pPr>
        <w:numPr>
          <w:ilvl w:val="0"/>
          <w:numId w:val="4"/>
        </w:numPr>
        <w:contextualSpacing/>
        <w:rPr>
          <w:rFonts w:ascii="Calibri" w:eastAsia="Calibri" w:hAnsi="Calibri" w:cs="Times New Roman"/>
        </w:rPr>
      </w:pPr>
      <w:r w:rsidRPr="00C25549">
        <w:rPr>
          <w:rFonts w:ascii="Calibri" w:eastAsia="Calibri" w:hAnsi="Calibri" w:cs="Times New Roman"/>
        </w:rPr>
        <w:t>Allow pellet to dry for 30 seconds before removing from magnet.</w:t>
      </w:r>
    </w:p>
    <w:p w14:paraId="40DA0CB3" w14:textId="77777777" w:rsidR="00C25549" w:rsidRPr="00C25549" w:rsidRDefault="00C25549" w:rsidP="00C25549">
      <w:pPr>
        <w:numPr>
          <w:ilvl w:val="0"/>
          <w:numId w:val="4"/>
        </w:numPr>
        <w:contextualSpacing/>
        <w:rPr>
          <w:rFonts w:ascii="Calibri" w:eastAsia="Calibri" w:hAnsi="Calibri" w:cs="Times New Roman"/>
        </w:rPr>
      </w:pPr>
      <w:r w:rsidRPr="00C25549">
        <w:rPr>
          <w:rFonts w:ascii="Calibri" w:eastAsia="Calibri" w:hAnsi="Calibri" w:cs="Times New Roman"/>
        </w:rPr>
        <w:t>Add 40μl n.f.H</w:t>
      </w:r>
      <w:r w:rsidRPr="00C25549">
        <w:rPr>
          <w:rFonts w:ascii="Calibri" w:eastAsia="Calibri" w:hAnsi="Calibri" w:cs="Times New Roman"/>
          <w:vertAlign w:val="subscript"/>
        </w:rPr>
        <w:t>2</w:t>
      </w:r>
      <w:r w:rsidRPr="00C25549">
        <w:rPr>
          <w:rFonts w:ascii="Calibri" w:eastAsia="Calibri" w:hAnsi="Calibri" w:cs="Times New Roman"/>
        </w:rPr>
        <w:t>O, mix by pipetting then incubate at RT for 2 mins.</w:t>
      </w:r>
    </w:p>
    <w:p w14:paraId="0826159C" w14:textId="77777777" w:rsidR="00C25549" w:rsidRPr="00C25549" w:rsidRDefault="00C25549" w:rsidP="00C25549">
      <w:pPr>
        <w:numPr>
          <w:ilvl w:val="0"/>
          <w:numId w:val="4"/>
        </w:numPr>
        <w:contextualSpacing/>
        <w:rPr>
          <w:rFonts w:ascii="Calibri" w:eastAsia="Calibri" w:hAnsi="Calibri" w:cs="Times New Roman"/>
        </w:rPr>
      </w:pPr>
      <w:r w:rsidRPr="00C25549">
        <w:rPr>
          <w:rFonts w:ascii="Calibri" w:eastAsia="Calibri" w:hAnsi="Calibri" w:cs="Times New Roman"/>
        </w:rPr>
        <w:t>Spin down then place beads against magnet, allow beads to pellet (~2mins).</w:t>
      </w:r>
    </w:p>
    <w:p w14:paraId="3817A856" w14:textId="77777777" w:rsidR="00C25549" w:rsidRPr="00C25549" w:rsidRDefault="00C25549" w:rsidP="00C25549">
      <w:pPr>
        <w:numPr>
          <w:ilvl w:val="0"/>
          <w:numId w:val="4"/>
        </w:numPr>
        <w:contextualSpacing/>
        <w:rPr>
          <w:rFonts w:ascii="Calibri" w:eastAsia="Calibri" w:hAnsi="Calibri" w:cs="Times New Roman"/>
        </w:rPr>
      </w:pPr>
      <w:r w:rsidRPr="00C25549">
        <w:rPr>
          <w:rFonts w:ascii="Calibri" w:eastAsia="Calibri" w:hAnsi="Calibri" w:cs="Times New Roman"/>
        </w:rPr>
        <w:t xml:space="preserve">Elute purified DNA fragments from beads before transferring to new tube. </w:t>
      </w:r>
    </w:p>
    <w:p w14:paraId="7EA1BA96" w14:textId="77777777" w:rsidR="00C25549" w:rsidRPr="00C25549" w:rsidRDefault="00C25549" w:rsidP="00C25549">
      <w:pPr>
        <w:rPr>
          <w:rFonts w:ascii="Calibri" w:eastAsia="Calibri" w:hAnsi="Calibri" w:cs="Times New Roman"/>
          <w:u w:val="single"/>
        </w:rPr>
      </w:pPr>
    </w:p>
    <w:p w14:paraId="1D801A69" w14:textId="77777777" w:rsidR="00C25549" w:rsidRDefault="00C25549" w:rsidP="00966A42">
      <w:pPr>
        <w:contextualSpacing/>
        <w:rPr>
          <w:rFonts w:ascii="Calibri" w:eastAsia="Calibri" w:hAnsi="Calibri" w:cs="Times New Roman"/>
        </w:rPr>
      </w:pPr>
    </w:p>
    <w:p w14:paraId="5681E2D1" w14:textId="77777777" w:rsidR="00D721F4" w:rsidRPr="00966A42" w:rsidRDefault="00966A42" w:rsidP="00966A42">
      <w:pPr>
        <w:contextualSpacing/>
        <w:jc w:val="center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i/>
        </w:rPr>
        <w:t>Optional q</w:t>
      </w:r>
      <w:r w:rsidRPr="00C25549">
        <w:rPr>
          <w:rFonts w:ascii="Calibri" w:eastAsia="Calibri" w:hAnsi="Calibri" w:cs="Times New Roman"/>
          <w:i/>
        </w:rPr>
        <w:t xml:space="preserve">uantification of </w:t>
      </w:r>
      <w:r>
        <w:rPr>
          <w:rFonts w:ascii="Calibri" w:eastAsia="Calibri" w:hAnsi="Calibri" w:cs="Times New Roman"/>
          <w:i/>
        </w:rPr>
        <w:t xml:space="preserve">amplified </w:t>
      </w:r>
      <w:r w:rsidRPr="00C25549">
        <w:rPr>
          <w:rFonts w:ascii="Calibri" w:eastAsia="Calibri" w:hAnsi="Calibri" w:cs="Times New Roman"/>
          <w:i/>
        </w:rPr>
        <w:t>cDNA</w:t>
      </w:r>
      <w:r>
        <w:rPr>
          <w:rFonts w:ascii="Calibri" w:eastAsia="Calibri" w:hAnsi="Calibri" w:cs="Times New Roman"/>
          <w:i/>
        </w:rPr>
        <w:t xml:space="preserve"> by Qubit or Nanodrop.</w:t>
      </w:r>
    </w:p>
    <w:sectPr w:rsidR="00D721F4" w:rsidRPr="00966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27E3"/>
    <w:multiLevelType w:val="hybridMultilevel"/>
    <w:tmpl w:val="BABE93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91324"/>
    <w:multiLevelType w:val="hybridMultilevel"/>
    <w:tmpl w:val="0E226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C3158"/>
    <w:multiLevelType w:val="hybridMultilevel"/>
    <w:tmpl w:val="69C04F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E45AF"/>
    <w:multiLevelType w:val="hybridMultilevel"/>
    <w:tmpl w:val="0E226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7208E"/>
    <w:multiLevelType w:val="hybridMultilevel"/>
    <w:tmpl w:val="DD7A51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C50DF4"/>
    <w:multiLevelType w:val="hybridMultilevel"/>
    <w:tmpl w:val="EBB04B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 Owen">
    <w15:presenceInfo w15:providerId="None" w15:userId="Chris Ow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0AC"/>
    <w:rsid w:val="0003743B"/>
    <w:rsid w:val="000D39D0"/>
    <w:rsid w:val="00283C5B"/>
    <w:rsid w:val="002D45B9"/>
    <w:rsid w:val="00424309"/>
    <w:rsid w:val="00455712"/>
    <w:rsid w:val="00473053"/>
    <w:rsid w:val="00655D64"/>
    <w:rsid w:val="006638F2"/>
    <w:rsid w:val="007432D8"/>
    <w:rsid w:val="00966A42"/>
    <w:rsid w:val="00B04E2E"/>
    <w:rsid w:val="00B07292"/>
    <w:rsid w:val="00C25549"/>
    <w:rsid w:val="00C3489B"/>
    <w:rsid w:val="00CB25CA"/>
    <w:rsid w:val="00CF00AC"/>
    <w:rsid w:val="00DE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DEF4"/>
  <w15:chartTrackingRefBased/>
  <w15:docId w15:val="{22F83447-B898-4B96-B215-B0DDC670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549"/>
    <w:pPr>
      <w:ind w:left="720"/>
      <w:contextualSpacing/>
    </w:pPr>
  </w:style>
  <w:style w:type="table" w:styleId="TableGrid">
    <w:name w:val="Table Grid"/>
    <w:basedOn w:val="TableNormal"/>
    <w:uiPriority w:val="39"/>
    <w:rsid w:val="00C2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iplet">
    <w:name w:val="triplet"/>
    <w:basedOn w:val="DefaultParagraphFont"/>
    <w:rsid w:val="000D3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0090EC8B984C489989E0FE7CA9D63A" ma:contentTypeVersion="0" ma:contentTypeDescription="Create a new document." ma:contentTypeScope="" ma:versionID="3c5fd3a76e319041de18c53472d824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D18F9C-F2A6-4FE3-80E1-C88759B8B1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1D989D-70D1-4179-BC1F-411FB9A191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44CDB8-3610-4BD1-ADBB-625993ED4F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Bentley, Eleanor</dc:creator>
  <cp:keywords/>
  <dc:description/>
  <cp:lastModifiedBy>Neil Swainston</cp:lastModifiedBy>
  <cp:revision>2</cp:revision>
  <dcterms:created xsi:type="dcterms:W3CDTF">2020-03-20T00:30:00Z</dcterms:created>
  <dcterms:modified xsi:type="dcterms:W3CDTF">2020-03-20T00:30:00Z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0x010100070090EC8B984C489989E0FE7CA9D63A</vt:lpwstr>
  </property>
</Properties>
</file>